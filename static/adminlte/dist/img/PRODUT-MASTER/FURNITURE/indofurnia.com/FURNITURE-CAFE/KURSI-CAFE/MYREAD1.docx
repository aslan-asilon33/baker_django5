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5F0D" w14:textId="77777777" w:rsidR="00831071" w:rsidRPr="00831071" w:rsidRDefault="00831071" w:rsidP="008310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31071">
        <w:rPr>
          <w:rFonts w:ascii="Times New Roman" w:eastAsia="Times New Roman" w:hAnsi="Times New Roman" w:cs="Times New Roman"/>
          <w:b/>
          <w:bCs/>
          <w:kern w:val="36"/>
          <w:sz w:val="48"/>
          <w:szCs w:val="48"/>
          <w:lang w:eastAsia="en-ID"/>
        </w:rPr>
        <w:t>Kursi Cafe Jati Selly Jepara</w:t>
      </w:r>
    </w:p>
    <w:p w14:paraId="03EC45D3" w14:textId="77777777" w:rsidR="00831071" w:rsidRPr="00831071" w:rsidRDefault="00831071" w:rsidP="00831071">
      <w:pPr>
        <w:spacing w:before="100" w:beforeAutospacing="1" w:after="100" w:afterAutospacing="1" w:line="240" w:lineRule="auto"/>
        <w:rPr>
          <w:rFonts w:ascii="Times New Roman" w:eastAsia="Times New Roman" w:hAnsi="Times New Roman" w:cs="Times New Roman"/>
          <w:sz w:val="24"/>
          <w:szCs w:val="24"/>
          <w:lang w:eastAsia="en-ID"/>
        </w:rPr>
      </w:pPr>
      <w:ins w:id="0" w:author="Unknown">
        <w:r w:rsidRPr="00831071">
          <w:rPr>
            <w:rFonts w:ascii="Times New Roman" w:eastAsia="Times New Roman" w:hAnsi="Times New Roman" w:cs="Times New Roman"/>
            <w:sz w:val="24"/>
            <w:szCs w:val="24"/>
            <w:lang w:eastAsia="en-ID"/>
          </w:rPr>
          <w:t>Rp 650,000</w:t>
        </w:r>
      </w:ins>
      <w:del w:id="1" w:author="Unknown">
        <w:r w:rsidRPr="00831071">
          <w:rPr>
            <w:rFonts w:ascii="Times New Roman" w:eastAsia="Times New Roman" w:hAnsi="Times New Roman" w:cs="Times New Roman"/>
            <w:sz w:val="24"/>
            <w:szCs w:val="24"/>
            <w:lang w:eastAsia="en-ID"/>
          </w:rPr>
          <w:delText>Rp 750,000</w:delText>
        </w:r>
      </w:del>
      <w:r w:rsidRPr="00831071">
        <w:rPr>
          <w:rFonts w:ascii="Times New Roman" w:eastAsia="Times New Roman" w:hAnsi="Times New Roman" w:cs="Times New Roman"/>
          <w:sz w:val="24"/>
          <w:szCs w:val="24"/>
          <w:lang w:eastAsia="en-ID"/>
        </w:rPr>
        <w:t xml:space="preserve"> (-13%)</w:t>
      </w:r>
    </w:p>
    <w:p w14:paraId="1A3F69CD" w14:textId="77777777" w:rsidR="00831071" w:rsidRPr="00831071" w:rsidRDefault="00831071" w:rsidP="00831071">
      <w:pPr>
        <w:spacing w:before="100" w:beforeAutospacing="1" w:after="100" w:afterAutospacing="1" w:line="240" w:lineRule="auto"/>
        <w:rPr>
          <w:rFonts w:ascii="Times New Roman" w:eastAsia="Times New Roman" w:hAnsi="Times New Roman" w:cs="Times New Roman"/>
          <w:sz w:val="24"/>
          <w:szCs w:val="24"/>
          <w:lang w:eastAsia="en-ID"/>
        </w:rPr>
      </w:pPr>
      <w:r w:rsidRPr="00831071">
        <w:rPr>
          <w:rFonts w:ascii="Times New Roman" w:eastAsia="Times New Roman" w:hAnsi="Times New Roman" w:cs="Times New Roman"/>
          <w:sz w:val="24"/>
          <w:szCs w:val="24"/>
          <w:lang w:eastAsia="en-ID"/>
        </w:rPr>
        <w:t>Status:In stock</w:t>
      </w:r>
    </w:p>
    <w:p w14:paraId="0DCA8F27" w14:textId="77777777" w:rsidR="00831071" w:rsidRPr="00831071" w:rsidRDefault="00831071" w:rsidP="00831071">
      <w:pPr>
        <w:spacing w:before="100" w:beforeAutospacing="1" w:after="100" w:afterAutospacing="1" w:line="240" w:lineRule="auto"/>
        <w:rPr>
          <w:rFonts w:ascii="Times New Roman" w:eastAsia="Times New Roman" w:hAnsi="Times New Roman" w:cs="Times New Roman"/>
          <w:sz w:val="24"/>
          <w:szCs w:val="24"/>
          <w:lang w:eastAsia="en-ID"/>
        </w:rPr>
      </w:pPr>
      <w:r w:rsidRPr="00831071">
        <w:rPr>
          <w:rFonts w:ascii="Times New Roman" w:eastAsia="Times New Roman" w:hAnsi="Times New Roman" w:cs="Times New Roman"/>
          <w:sz w:val="24"/>
          <w:szCs w:val="24"/>
          <w:lang w:eastAsia="en-ID"/>
        </w:rPr>
        <w:t>Kursi Cafe Jati Selly Jepara bukan hanya kursi biasa, tapi sebuah pernyataan tentang keberanian dan kegembiraan dalam hidup. Jadikan setiap detik di kursi ini sebagai petualangan yang penuh warna dan tak terlupakan.</w:t>
      </w:r>
    </w:p>
    <w:p w14:paraId="48AB7A39" w14:textId="4496D54A" w:rsidR="00F3419F" w:rsidRDefault="007F7438"/>
    <w:p w14:paraId="0215FC4C" w14:textId="77777777" w:rsidR="00831071" w:rsidRPr="00831071" w:rsidRDefault="00831071" w:rsidP="00831071">
      <w:pPr>
        <w:spacing w:after="0" w:line="240" w:lineRule="auto"/>
        <w:rPr>
          <w:rFonts w:ascii="Times New Roman" w:eastAsia="Times New Roman" w:hAnsi="Times New Roman" w:cs="Times New Roman"/>
          <w:sz w:val="24"/>
          <w:szCs w:val="24"/>
          <w:lang w:eastAsia="en-ID"/>
        </w:rPr>
      </w:pPr>
      <w:r w:rsidRPr="00831071">
        <w:rPr>
          <w:rFonts w:ascii="Times New Roman" w:eastAsia="Times New Roman" w:hAnsi="Times New Roman" w:cs="Times New Roman"/>
          <w:b/>
          <w:bCs/>
          <w:sz w:val="24"/>
          <w:szCs w:val="24"/>
          <w:lang w:eastAsia="en-ID"/>
        </w:rPr>
        <w:t xml:space="preserve">SKU: </w:t>
      </w:r>
      <w:r w:rsidRPr="00831071">
        <w:rPr>
          <w:rFonts w:ascii="Times New Roman" w:eastAsia="Times New Roman" w:hAnsi="Times New Roman" w:cs="Times New Roman"/>
          <w:sz w:val="24"/>
          <w:szCs w:val="24"/>
          <w:lang w:eastAsia="en-ID"/>
        </w:rPr>
        <w:t xml:space="preserve">INDOKC-56 </w:t>
      </w:r>
      <w:r w:rsidRPr="00831071">
        <w:rPr>
          <w:rFonts w:ascii="Times New Roman" w:eastAsia="Times New Roman" w:hAnsi="Times New Roman" w:cs="Times New Roman"/>
          <w:b/>
          <w:bCs/>
          <w:sz w:val="24"/>
          <w:szCs w:val="24"/>
          <w:lang w:eastAsia="en-ID"/>
        </w:rPr>
        <w:t xml:space="preserve">Category: </w:t>
      </w:r>
      <w:hyperlink r:id="rId5" w:history="1">
        <w:r w:rsidRPr="00831071">
          <w:rPr>
            <w:rFonts w:ascii="Times New Roman" w:eastAsia="Times New Roman" w:hAnsi="Times New Roman" w:cs="Times New Roman"/>
            <w:color w:val="0000FF"/>
            <w:sz w:val="24"/>
            <w:szCs w:val="24"/>
            <w:u w:val="single"/>
            <w:lang w:eastAsia="en-ID"/>
          </w:rPr>
          <w:t>Kursi Cafe</w:t>
        </w:r>
      </w:hyperlink>
      <w:r w:rsidRPr="00831071">
        <w:rPr>
          <w:rFonts w:ascii="Times New Roman" w:eastAsia="Times New Roman" w:hAnsi="Times New Roman" w:cs="Times New Roman"/>
          <w:sz w:val="24"/>
          <w:szCs w:val="24"/>
          <w:lang w:eastAsia="en-ID"/>
        </w:rPr>
        <w:t xml:space="preserve"> </w:t>
      </w:r>
      <w:r w:rsidRPr="00831071">
        <w:rPr>
          <w:rFonts w:ascii="Times New Roman" w:eastAsia="Times New Roman" w:hAnsi="Times New Roman" w:cs="Times New Roman"/>
          <w:b/>
          <w:bCs/>
          <w:sz w:val="24"/>
          <w:szCs w:val="24"/>
          <w:lang w:eastAsia="en-ID"/>
        </w:rPr>
        <w:t xml:space="preserve">Tags: </w:t>
      </w:r>
      <w:hyperlink r:id="rId6" w:history="1">
        <w:r w:rsidRPr="00831071">
          <w:rPr>
            <w:rFonts w:ascii="Times New Roman" w:eastAsia="Times New Roman" w:hAnsi="Times New Roman" w:cs="Times New Roman"/>
            <w:color w:val="0000FF"/>
            <w:sz w:val="24"/>
            <w:szCs w:val="24"/>
            <w:u w:val="single"/>
            <w:lang w:eastAsia="en-ID"/>
          </w:rPr>
          <w:t>Kursi Cafe Jati</w:t>
        </w:r>
      </w:hyperlink>
      <w:r w:rsidRPr="00831071">
        <w:rPr>
          <w:rFonts w:ascii="Times New Roman" w:eastAsia="Times New Roman" w:hAnsi="Times New Roman" w:cs="Times New Roman"/>
          <w:sz w:val="24"/>
          <w:szCs w:val="24"/>
          <w:lang w:eastAsia="en-ID"/>
        </w:rPr>
        <w:t xml:space="preserve">, </w:t>
      </w:r>
      <w:hyperlink r:id="rId7" w:history="1">
        <w:r w:rsidRPr="00831071">
          <w:rPr>
            <w:rFonts w:ascii="Times New Roman" w:eastAsia="Times New Roman" w:hAnsi="Times New Roman" w:cs="Times New Roman"/>
            <w:color w:val="0000FF"/>
            <w:sz w:val="24"/>
            <w:szCs w:val="24"/>
            <w:u w:val="single"/>
            <w:lang w:eastAsia="en-ID"/>
          </w:rPr>
          <w:t>Kursi Cafe Kayu Jati</w:t>
        </w:r>
      </w:hyperlink>
      <w:r w:rsidRPr="00831071">
        <w:rPr>
          <w:rFonts w:ascii="Times New Roman" w:eastAsia="Times New Roman" w:hAnsi="Times New Roman" w:cs="Times New Roman"/>
          <w:sz w:val="24"/>
          <w:szCs w:val="24"/>
          <w:lang w:eastAsia="en-ID"/>
        </w:rPr>
        <w:t xml:space="preserve">, </w:t>
      </w:r>
      <w:hyperlink r:id="rId8" w:history="1">
        <w:r w:rsidRPr="00831071">
          <w:rPr>
            <w:rFonts w:ascii="Times New Roman" w:eastAsia="Times New Roman" w:hAnsi="Times New Roman" w:cs="Times New Roman"/>
            <w:color w:val="0000FF"/>
            <w:sz w:val="24"/>
            <w:szCs w:val="24"/>
            <w:u w:val="single"/>
            <w:lang w:eastAsia="en-ID"/>
          </w:rPr>
          <w:t>Kursi Cafe Kayu Minimalis</w:t>
        </w:r>
      </w:hyperlink>
      <w:r w:rsidRPr="00831071">
        <w:rPr>
          <w:rFonts w:ascii="Times New Roman" w:eastAsia="Times New Roman" w:hAnsi="Times New Roman" w:cs="Times New Roman"/>
          <w:sz w:val="24"/>
          <w:szCs w:val="24"/>
          <w:lang w:eastAsia="en-ID"/>
        </w:rPr>
        <w:t xml:space="preserve">, </w:t>
      </w:r>
      <w:hyperlink r:id="rId9" w:history="1">
        <w:r w:rsidRPr="00831071">
          <w:rPr>
            <w:rFonts w:ascii="Times New Roman" w:eastAsia="Times New Roman" w:hAnsi="Times New Roman" w:cs="Times New Roman"/>
            <w:color w:val="0000FF"/>
            <w:sz w:val="24"/>
            <w:szCs w:val="24"/>
            <w:u w:val="single"/>
            <w:lang w:eastAsia="en-ID"/>
          </w:rPr>
          <w:t>Kursi Cafe Kayu Panjang</w:t>
        </w:r>
      </w:hyperlink>
      <w:r w:rsidRPr="00831071">
        <w:rPr>
          <w:rFonts w:ascii="Times New Roman" w:eastAsia="Times New Roman" w:hAnsi="Times New Roman" w:cs="Times New Roman"/>
          <w:sz w:val="24"/>
          <w:szCs w:val="24"/>
          <w:lang w:eastAsia="en-ID"/>
        </w:rPr>
        <w:t xml:space="preserve">, </w:t>
      </w:r>
      <w:hyperlink r:id="rId10" w:history="1">
        <w:r w:rsidRPr="00831071">
          <w:rPr>
            <w:rFonts w:ascii="Times New Roman" w:eastAsia="Times New Roman" w:hAnsi="Times New Roman" w:cs="Times New Roman"/>
            <w:color w:val="0000FF"/>
            <w:sz w:val="24"/>
            <w:szCs w:val="24"/>
            <w:u w:val="single"/>
            <w:lang w:eastAsia="en-ID"/>
          </w:rPr>
          <w:t>Kursi Cafe Kayu Unik</w:t>
        </w:r>
      </w:hyperlink>
      <w:r w:rsidRPr="00831071">
        <w:rPr>
          <w:rFonts w:ascii="Times New Roman" w:eastAsia="Times New Roman" w:hAnsi="Times New Roman" w:cs="Times New Roman"/>
          <w:sz w:val="24"/>
          <w:szCs w:val="24"/>
          <w:lang w:eastAsia="en-ID"/>
        </w:rPr>
        <w:t xml:space="preserve">, </w:t>
      </w:r>
      <w:hyperlink r:id="rId11" w:history="1">
        <w:r w:rsidRPr="00831071">
          <w:rPr>
            <w:rFonts w:ascii="Times New Roman" w:eastAsia="Times New Roman" w:hAnsi="Times New Roman" w:cs="Times New Roman"/>
            <w:color w:val="0000FF"/>
            <w:sz w:val="24"/>
            <w:szCs w:val="24"/>
            <w:u w:val="single"/>
            <w:lang w:eastAsia="en-ID"/>
          </w:rPr>
          <w:t>Kursi Cafe Outdoor</w:t>
        </w:r>
      </w:hyperlink>
      <w:r w:rsidRPr="00831071">
        <w:rPr>
          <w:rFonts w:ascii="Times New Roman" w:eastAsia="Times New Roman" w:hAnsi="Times New Roman" w:cs="Times New Roman"/>
          <w:sz w:val="24"/>
          <w:szCs w:val="24"/>
          <w:lang w:eastAsia="en-ID"/>
        </w:rPr>
        <w:t xml:space="preserve">, </w:t>
      </w:r>
      <w:hyperlink r:id="rId12" w:history="1">
        <w:r w:rsidRPr="00831071">
          <w:rPr>
            <w:rFonts w:ascii="Times New Roman" w:eastAsia="Times New Roman" w:hAnsi="Times New Roman" w:cs="Times New Roman"/>
            <w:color w:val="0000FF"/>
            <w:sz w:val="24"/>
            <w:szCs w:val="24"/>
            <w:u w:val="single"/>
            <w:lang w:eastAsia="en-ID"/>
          </w:rPr>
          <w:t>Model Kursi Cafe Kayu</w:t>
        </w:r>
      </w:hyperlink>
      <w:r w:rsidRPr="00831071">
        <w:rPr>
          <w:rFonts w:ascii="Times New Roman" w:eastAsia="Times New Roman" w:hAnsi="Times New Roman" w:cs="Times New Roman"/>
          <w:sz w:val="24"/>
          <w:szCs w:val="24"/>
          <w:lang w:eastAsia="en-ID"/>
        </w:rPr>
        <w:t xml:space="preserve">, </w:t>
      </w:r>
      <w:hyperlink r:id="rId13" w:history="1">
        <w:r w:rsidRPr="00831071">
          <w:rPr>
            <w:rFonts w:ascii="Times New Roman" w:eastAsia="Times New Roman" w:hAnsi="Times New Roman" w:cs="Times New Roman"/>
            <w:color w:val="0000FF"/>
            <w:sz w:val="24"/>
            <w:szCs w:val="24"/>
            <w:u w:val="single"/>
            <w:lang w:eastAsia="en-ID"/>
          </w:rPr>
          <w:t>Ukuran Kursi Cafe Kayu</w:t>
        </w:r>
      </w:hyperlink>
    </w:p>
    <w:p w14:paraId="6981637A" w14:textId="207C8EEF" w:rsidR="00831071" w:rsidRDefault="00831071"/>
    <w:p w14:paraId="521F7D04" w14:textId="77777777" w:rsidR="00831071" w:rsidRDefault="00831071" w:rsidP="00831071">
      <w:pPr>
        <w:pStyle w:val="NormalWeb"/>
      </w:pPr>
      <w:r>
        <w:t xml:space="preserve">DESKRIPSI : </w:t>
      </w:r>
      <w:r>
        <w:t>Kursi Cafe Jati Selly Jepara membawa atmosfer yang mempesona dan menantang, seakan mengajak Anda untuk merangkul keberanian dalam gaya hidup Anda. Dibuat dengan tangan terampil dari kayu jati pilihan, kursi ini adalah perpaduan sempurna antara keindahan alam dan sentuhan manusia yang berani.</w:t>
      </w:r>
    </w:p>
    <w:p w14:paraId="1D0BDE18" w14:textId="77777777" w:rsidR="00831071" w:rsidRDefault="00831071" w:rsidP="00831071">
      <w:pPr>
        <w:pStyle w:val="NormalWeb"/>
      </w:pPr>
      <w:r>
        <w:t>Warnanya yang mencolok seperti melambungkan semangat ke dalam ruangan, memberikan kesan yang berani namun menyenangkan. Punggung yang kokoh dan nyaman memberikan dukungan sempurna untuk petualangan yang tak terduga. Jadi, berani lah duduk dan hadapi setiap tantangan dengan percaya diri.</w:t>
      </w:r>
    </w:p>
    <w:p w14:paraId="3F6981EF" w14:textId="77777777" w:rsidR="00831071" w:rsidRDefault="00831071" w:rsidP="00831071">
      <w:pPr>
        <w:pStyle w:val="Heading2"/>
      </w:pPr>
      <w:r>
        <w:t>Spesifikasi Produk :</w:t>
      </w:r>
    </w:p>
    <w:p w14:paraId="4DAA868A" w14:textId="77777777" w:rsidR="00831071" w:rsidRDefault="00831071" w:rsidP="00831071">
      <w:pPr>
        <w:numPr>
          <w:ilvl w:val="0"/>
          <w:numId w:val="1"/>
        </w:numPr>
        <w:spacing w:before="100" w:beforeAutospacing="1" w:after="100" w:afterAutospacing="1" w:line="240" w:lineRule="auto"/>
      </w:pPr>
      <w:r>
        <w:t>Bahan Kayu Jati</w:t>
      </w:r>
    </w:p>
    <w:p w14:paraId="21F8385F" w14:textId="77777777" w:rsidR="00831071" w:rsidRDefault="00831071" w:rsidP="00831071">
      <w:pPr>
        <w:numPr>
          <w:ilvl w:val="0"/>
          <w:numId w:val="1"/>
        </w:numPr>
        <w:spacing w:before="100" w:beforeAutospacing="1" w:after="100" w:afterAutospacing="1" w:line="240" w:lineRule="auto"/>
      </w:pPr>
      <w:r>
        <w:t>Finishing Natural Kayu Alami</w:t>
      </w:r>
    </w:p>
    <w:p w14:paraId="4A975EFD" w14:textId="77777777" w:rsidR="00831071" w:rsidRDefault="00831071" w:rsidP="00831071">
      <w:pPr>
        <w:pStyle w:val="NormalWeb"/>
      </w:pPr>
      <w:r>
        <w:t>Kursi Cafe Jati Selly Jepara bukan hanya kursi biasa, tapi sebuah pernyataan tentang keberanian dan kegembiraan dalam hidup. Jadikan setiap detik di kursi ini sebagai petualangan yang penuh warna dan tak terlupakan. Bersiaplah untuk merasakan sensasi baru dan menghadapi dunia dengan senyuman yang penuh semangat!</w:t>
      </w:r>
    </w:p>
    <w:p w14:paraId="2C23FEE1" w14:textId="77777777" w:rsidR="00831071" w:rsidRDefault="00831071" w:rsidP="00831071">
      <w:pPr>
        <w:pStyle w:val="Heading2"/>
      </w:pPr>
      <w:r>
        <w:rPr>
          <w:rStyle w:val="Strong"/>
          <w:b w:val="0"/>
          <w:bCs w:val="0"/>
        </w:rPr>
        <w:t>Pemesanan:</w:t>
      </w:r>
    </w:p>
    <w:p w14:paraId="7BF5D7F3" w14:textId="77777777" w:rsidR="00831071" w:rsidRDefault="00831071" w:rsidP="00831071">
      <w:pPr>
        <w:numPr>
          <w:ilvl w:val="0"/>
          <w:numId w:val="2"/>
        </w:numPr>
        <w:spacing w:before="100" w:beforeAutospacing="1" w:after="100" w:afterAutospacing="1" w:line="240" w:lineRule="auto"/>
      </w:pPr>
      <w:r>
        <w:rPr>
          <w:rStyle w:val="Strong"/>
        </w:rPr>
        <w:t>Pilih Produk:</w:t>
      </w:r>
      <w:r>
        <w:t> Pilih produk yang Anda inginkan berdasarkan gaya, spesifikasi, dan anggaran Anda.</w:t>
      </w:r>
    </w:p>
    <w:p w14:paraId="216A79CB" w14:textId="77777777" w:rsidR="00831071" w:rsidRDefault="00831071" w:rsidP="00831071">
      <w:pPr>
        <w:numPr>
          <w:ilvl w:val="0"/>
          <w:numId w:val="2"/>
        </w:numPr>
        <w:spacing w:before="100" w:beforeAutospacing="1" w:after="100" w:afterAutospacing="1" w:line="240" w:lineRule="auto"/>
      </w:pPr>
      <w:r>
        <w:rPr>
          <w:rStyle w:val="Strong"/>
        </w:rPr>
        <w:t>Tambahkan ke Keranjang:</w:t>
      </w:r>
      <w:r>
        <w:t> Jika Anda berbelanja online, tambahkan produk ke keranjang belanja Anda.</w:t>
      </w:r>
    </w:p>
    <w:p w14:paraId="0CCF259C" w14:textId="77777777" w:rsidR="00831071" w:rsidRDefault="00831071" w:rsidP="00831071">
      <w:pPr>
        <w:numPr>
          <w:ilvl w:val="0"/>
          <w:numId w:val="2"/>
        </w:numPr>
        <w:spacing w:before="100" w:beforeAutospacing="1" w:after="100" w:afterAutospacing="1" w:line="240" w:lineRule="auto"/>
      </w:pPr>
      <w:r>
        <w:rPr>
          <w:rStyle w:val="Strong"/>
        </w:rPr>
        <w:t>Checkout:</w:t>
      </w:r>
      <w:r>
        <w:t> Lanjutkan ke proses checkout. Anda mungkin perlu membuat akun jika berbelanja online atau memberikan informasi kontak dan pembayaran.</w:t>
      </w:r>
    </w:p>
    <w:p w14:paraId="01E28261" w14:textId="77777777" w:rsidR="00831071" w:rsidRDefault="00831071" w:rsidP="00831071">
      <w:pPr>
        <w:numPr>
          <w:ilvl w:val="0"/>
          <w:numId w:val="2"/>
        </w:numPr>
        <w:spacing w:before="100" w:beforeAutospacing="1" w:after="100" w:afterAutospacing="1" w:line="240" w:lineRule="auto"/>
      </w:pPr>
      <w:r>
        <w:rPr>
          <w:rStyle w:val="Strong"/>
        </w:rPr>
        <w:t>Pengiriman dan Pembayaran:</w:t>
      </w:r>
      <w:r>
        <w:t> Pilih metode pengiriman yang Anda inginkan, masukkan informasi pembayaran, dan verifikasi pesanan Anda.</w:t>
      </w:r>
    </w:p>
    <w:p w14:paraId="69B07942" w14:textId="77777777" w:rsidR="00831071" w:rsidRDefault="00831071" w:rsidP="00831071">
      <w:pPr>
        <w:numPr>
          <w:ilvl w:val="0"/>
          <w:numId w:val="2"/>
        </w:numPr>
        <w:spacing w:before="100" w:beforeAutospacing="1" w:after="100" w:afterAutospacing="1" w:line="240" w:lineRule="auto"/>
      </w:pPr>
      <w:r>
        <w:rPr>
          <w:rStyle w:val="Strong"/>
        </w:rPr>
        <w:t>Konfirmasi:</w:t>
      </w:r>
      <w:r>
        <w:t> Setelah Anda melakukan pembayaran, Anda akan menerima konfirmasi pesanan beserta rincian pembelian Anda.</w:t>
      </w:r>
    </w:p>
    <w:p w14:paraId="3228D7C2" w14:textId="77777777" w:rsidR="00831071" w:rsidRDefault="00831071" w:rsidP="00831071">
      <w:pPr>
        <w:pStyle w:val="NormalWeb"/>
      </w:pPr>
      <w:r>
        <w:lastRenderedPageBreak/>
        <w:t>Kursi Cafe Jati Ropan Bubut adalah pilihan yang membawa keceriaan dalam setiap detilnya. Mari nikmati setiap sedutan kebahagiaan dan jadikan setiap momen di kursi ini</w:t>
      </w:r>
    </w:p>
    <w:p w14:paraId="63EA04D7" w14:textId="77777777" w:rsidR="00831071" w:rsidRDefault="00831071" w:rsidP="00831071">
      <w:pPr>
        <w:pStyle w:val="Heading2"/>
      </w:pPr>
      <w:r>
        <w:rPr>
          <w:rStyle w:val="Strong"/>
          <w:b w:val="0"/>
          <w:bCs w:val="0"/>
        </w:rPr>
        <w:t>Pengiriman:</w:t>
      </w:r>
    </w:p>
    <w:p w14:paraId="23C8A45E" w14:textId="77777777" w:rsidR="00831071" w:rsidRDefault="00831071" w:rsidP="00831071">
      <w:pPr>
        <w:numPr>
          <w:ilvl w:val="0"/>
          <w:numId w:val="3"/>
        </w:numPr>
        <w:spacing w:before="100" w:beforeAutospacing="1" w:after="100" w:afterAutospacing="1" w:line="240" w:lineRule="auto"/>
      </w:pPr>
      <w:r>
        <w:rPr>
          <w:rStyle w:val="Strong"/>
        </w:rPr>
        <w:t>Estimasi Pengiriman:</w:t>
      </w:r>
      <w:r>
        <w:t> Pengiriman menggunakan Jasa Expedisi dari Jepara langsung, sehingga ongkos pengiriman lebih terjangkau dan estimasi pengiriman sekitar 1-2 hari tergantung lokasi Anda.</w:t>
      </w:r>
    </w:p>
    <w:p w14:paraId="63567214" w14:textId="77777777" w:rsidR="00831071" w:rsidRDefault="00831071" w:rsidP="00831071">
      <w:pPr>
        <w:numPr>
          <w:ilvl w:val="0"/>
          <w:numId w:val="3"/>
        </w:numPr>
        <w:spacing w:before="100" w:beforeAutospacing="1" w:after="100" w:afterAutospacing="1" w:line="240" w:lineRule="auto"/>
      </w:pPr>
      <w:r>
        <w:rPr>
          <w:rStyle w:val="Strong"/>
        </w:rPr>
        <w:t>Pantau Pengiriman:</w:t>
      </w:r>
      <w:r>
        <w:t> Silahkan hubungi customer service kami untuk mengetahui posisi barang Anda.</w:t>
      </w:r>
    </w:p>
    <w:p w14:paraId="0663517F" w14:textId="77777777" w:rsidR="00831071" w:rsidRDefault="00831071" w:rsidP="00831071">
      <w:pPr>
        <w:numPr>
          <w:ilvl w:val="0"/>
          <w:numId w:val="3"/>
        </w:numPr>
        <w:spacing w:before="100" w:beforeAutospacing="1" w:after="100" w:afterAutospacing="1" w:line="240" w:lineRule="auto"/>
      </w:pPr>
      <w:r>
        <w:rPr>
          <w:rStyle w:val="Strong"/>
        </w:rPr>
        <w:t>Penerimaan Barang:</w:t>
      </w:r>
      <w:r>
        <w:t> Ketika kursi tamu sudut tiba, periksa apakah kemasan dalam kondisi baik dan tidak ada kerusakan yang terlihat. Jika ada kerusakan atau masalah lain, segera hubungi kami.</w:t>
      </w:r>
    </w:p>
    <w:p w14:paraId="2B3A1BA7" w14:textId="77777777" w:rsidR="00831071" w:rsidRDefault="00831071" w:rsidP="00831071">
      <w:pPr>
        <w:numPr>
          <w:ilvl w:val="0"/>
          <w:numId w:val="3"/>
        </w:numPr>
        <w:spacing w:before="100" w:beforeAutospacing="1" w:after="100" w:afterAutospacing="1" w:line="240" w:lineRule="auto"/>
      </w:pPr>
      <w:r>
        <w:rPr>
          <w:rStyle w:val="Strong"/>
        </w:rPr>
        <w:t>Pemasangan (Jika Diperlukan):</w:t>
      </w:r>
      <w:r>
        <w:t> Jika kursi tamu sudut memerlukan pemasangan, ikuti petunjuk yang disediakan. Pastikan untuk melakukannya dengan hati-hati dan benar.</w:t>
      </w:r>
    </w:p>
    <w:p w14:paraId="6F439714" w14:textId="77777777" w:rsidR="00831071" w:rsidRDefault="00831071" w:rsidP="00831071">
      <w:pPr>
        <w:pStyle w:val="NormalWeb"/>
      </w:pPr>
      <w:r>
        <w:t>NB : Kami menerika custom order sesuai yang Anda inginkan. Mulai dari model, ukuran, warna dan gaya.</w:t>
      </w:r>
    </w:p>
    <w:p w14:paraId="65841774" w14:textId="2E0BB4EF" w:rsidR="00831071" w:rsidRDefault="00831071"/>
    <w:p w14:paraId="1228F976" w14:textId="48F6E607" w:rsidR="009422A1" w:rsidRDefault="009422A1">
      <w:pPr>
        <w:pBdr>
          <w:bottom w:val="double" w:sz="6" w:space="1" w:color="auto"/>
        </w:pBdr>
      </w:pPr>
    </w:p>
    <w:p w14:paraId="070330E8" w14:textId="77777777" w:rsidR="00B04620" w:rsidRDefault="00B04620" w:rsidP="00B04620">
      <w:pPr>
        <w:pStyle w:val="Heading1"/>
      </w:pPr>
      <w:r>
        <w:t>Kursi Cafe Ropan Kayu Jati</w:t>
      </w:r>
    </w:p>
    <w:p w14:paraId="2077DB8C" w14:textId="77777777" w:rsidR="00B04620" w:rsidRDefault="00B04620" w:rsidP="00B04620">
      <w:pPr>
        <w:pStyle w:val="meta-brand"/>
        <w:numPr>
          <w:ilvl w:val="0"/>
          <w:numId w:val="4"/>
        </w:numPr>
      </w:pPr>
      <w:r>
        <w:t xml:space="preserve">Brand: </w:t>
      </w:r>
      <w:hyperlink r:id="rId14" w:history="1">
        <w:r>
          <w:rPr>
            <w:rStyle w:val="Hyperlink"/>
          </w:rPr>
          <w:t>Indofurnia</w:t>
        </w:r>
      </w:hyperlink>
    </w:p>
    <w:p w14:paraId="312E443B" w14:textId="77777777" w:rsidR="00B04620" w:rsidRDefault="00B04620" w:rsidP="00B04620">
      <w:pPr>
        <w:pStyle w:val="price"/>
      </w:pPr>
      <w:r>
        <w:rPr>
          <w:rStyle w:val="woocommerce-price-currencysymbol"/>
        </w:rPr>
        <w:t>Rp</w:t>
      </w:r>
      <w:r>
        <w:rPr>
          <w:rStyle w:val="woocommerce-price-amount"/>
        </w:rPr>
        <w:t> 550,000</w:t>
      </w:r>
    </w:p>
    <w:p w14:paraId="56FC5204" w14:textId="77777777" w:rsidR="00B04620" w:rsidRDefault="00B04620" w:rsidP="00B04620">
      <w:pPr>
        <w:pStyle w:val="stock"/>
      </w:pPr>
      <w:r>
        <w:t>Status:In stock</w:t>
      </w:r>
    </w:p>
    <w:p w14:paraId="28E34157" w14:textId="77777777" w:rsidR="00B04620" w:rsidRDefault="00B04620" w:rsidP="00B04620">
      <w:pPr>
        <w:pStyle w:val="NormalWeb"/>
      </w:pPr>
      <w:r>
        <w:t>hadir sebuah Kursi Cafe Ropan Kayu Jati yang mengundang perhatian dengan keanggunannya. Dibuat dari kayu jati berkualitas tinggi, kursi ini adalah pilihan sempurna untuk menambahkan sentuhan alami dan keindahan ke ruang kafe Anda.</w:t>
      </w:r>
    </w:p>
    <w:p w14:paraId="7429E7BF" w14:textId="314E70F0" w:rsidR="009422A1" w:rsidRDefault="009422A1"/>
    <w:p w14:paraId="1B6265EF" w14:textId="77777777" w:rsidR="00B04620" w:rsidRPr="00B04620" w:rsidRDefault="00B04620" w:rsidP="00B04620">
      <w:pPr>
        <w:spacing w:after="0" w:line="240" w:lineRule="auto"/>
        <w:rPr>
          <w:rFonts w:ascii="Times New Roman" w:eastAsia="Times New Roman" w:hAnsi="Times New Roman" w:cs="Times New Roman"/>
          <w:sz w:val="24"/>
          <w:szCs w:val="24"/>
          <w:lang w:eastAsia="en-ID"/>
        </w:rPr>
      </w:pPr>
      <w:r w:rsidRPr="00B04620">
        <w:rPr>
          <w:rFonts w:ascii="Times New Roman" w:eastAsia="Times New Roman" w:hAnsi="Times New Roman" w:cs="Times New Roman"/>
          <w:b/>
          <w:bCs/>
          <w:sz w:val="24"/>
          <w:szCs w:val="24"/>
          <w:lang w:eastAsia="en-ID"/>
        </w:rPr>
        <w:t xml:space="preserve">SKU: </w:t>
      </w:r>
      <w:r w:rsidRPr="00B04620">
        <w:rPr>
          <w:rFonts w:ascii="Times New Roman" w:eastAsia="Times New Roman" w:hAnsi="Times New Roman" w:cs="Times New Roman"/>
          <w:sz w:val="24"/>
          <w:szCs w:val="24"/>
          <w:lang w:eastAsia="en-ID"/>
        </w:rPr>
        <w:t xml:space="preserve">INDOKC-65 </w:t>
      </w:r>
      <w:r w:rsidRPr="00B04620">
        <w:rPr>
          <w:rFonts w:ascii="Times New Roman" w:eastAsia="Times New Roman" w:hAnsi="Times New Roman" w:cs="Times New Roman"/>
          <w:b/>
          <w:bCs/>
          <w:sz w:val="24"/>
          <w:szCs w:val="24"/>
          <w:lang w:eastAsia="en-ID"/>
        </w:rPr>
        <w:t xml:space="preserve">Category: </w:t>
      </w:r>
      <w:hyperlink r:id="rId15" w:history="1">
        <w:r w:rsidRPr="00B04620">
          <w:rPr>
            <w:rFonts w:ascii="Times New Roman" w:eastAsia="Times New Roman" w:hAnsi="Times New Roman" w:cs="Times New Roman"/>
            <w:color w:val="0000FF"/>
            <w:sz w:val="24"/>
            <w:szCs w:val="24"/>
            <w:u w:val="single"/>
            <w:lang w:eastAsia="en-ID"/>
          </w:rPr>
          <w:t>Kursi Cafe</w:t>
        </w:r>
      </w:hyperlink>
      <w:r w:rsidRPr="00B04620">
        <w:rPr>
          <w:rFonts w:ascii="Times New Roman" w:eastAsia="Times New Roman" w:hAnsi="Times New Roman" w:cs="Times New Roman"/>
          <w:sz w:val="24"/>
          <w:szCs w:val="24"/>
          <w:lang w:eastAsia="en-ID"/>
        </w:rPr>
        <w:t xml:space="preserve"> </w:t>
      </w:r>
      <w:r w:rsidRPr="00B04620">
        <w:rPr>
          <w:rFonts w:ascii="Times New Roman" w:eastAsia="Times New Roman" w:hAnsi="Times New Roman" w:cs="Times New Roman"/>
          <w:b/>
          <w:bCs/>
          <w:sz w:val="24"/>
          <w:szCs w:val="24"/>
          <w:lang w:eastAsia="en-ID"/>
        </w:rPr>
        <w:t xml:space="preserve">Tags: </w:t>
      </w:r>
      <w:hyperlink r:id="rId16" w:history="1">
        <w:r w:rsidRPr="00B04620">
          <w:rPr>
            <w:rFonts w:ascii="Times New Roman" w:eastAsia="Times New Roman" w:hAnsi="Times New Roman" w:cs="Times New Roman"/>
            <w:color w:val="0000FF"/>
            <w:sz w:val="24"/>
            <w:szCs w:val="24"/>
            <w:u w:val="single"/>
            <w:lang w:eastAsia="en-ID"/>
          </w:rPr>
          <w:t>Kursi Cafe Jati</w:t>
        </w:r>
      </w:hyperlink>
      <w:r w:rsidRPr="00B04620">
        <w:rPr>
          <w:rFonts w:ascii="Times New Roman" w:eastAsia="Times New Roman" w:hAnsi="Times New Roman" w:cs="Times New Roman"/>
          <w:sz w:val="24"/>
          <w:szCs w:val="24"/>
          <w:lang w:eastAsia="en-ID"/>
        </w:rPr>
        <w:t xml:space="preserve">, </w:t>
      </w:r>
      <w:hyperlink r:id="rId17" w:history="1">
        <w:r w:rsidRPr="00B04620">
          <w:rPr>
            <w:rFonts w:ascii="Times New Roman" w:eastAsia="Times New Roman" w:hAnsi="Times New Roman" w:cs="Times New Roman"/>
            <w:color w:val="0000FF"/>
            <w:sz w:val="24"/>
            <w:szCs w:val="24"/>
            <w:u w:val="single"/>
            <w:lang w:eastAsia="en-ID"/>
          </w:rPr>
          <w:t>Kursi Cafe Kayu Jati</w:t>
        </w:r>
      </w:hyperlink>
      <w:r w:rsidRPr="00B04620">
        <w:rPr>
          <w:rFonts w:ascii="Times New Roman" w:eastAsia="Times New Roman" w:hAnsi="Times New Roman" w:cs="Times New Roman"/>
          <w:sz w:val="24"/>
          <w:szCs w:val="24"/>
          <w:lang w:eastAsia="en-ID"/>
        </w:rPr>
        <w:t xml:space="preserve">, </w:t>
      </w:r>
      <w:hyperlink r:id="rId18" w:history="1">
        <w:r w:rsidRPr="00B04620">
          <w:rPr>
            <w:rFonts w:ascii="Times New Roman" w:eastAsia="Times New Roman" w:hAnsi="Times New Roman" w:cs="Times New Roman"/>
            <w:color w:val="0000FF"/>
            <w:sz w:val="24"/>
            <w:szCs w:val="24"/>
            <w:u w:val="single"/>
            <w:lang w:eastAsia="en-ID"/>
          </w:rPr>
          <w:t>Kursi Cafe Kayu Minimalis</w:t>
        </w:r>
      </w:hyperlink>
      <w:r w:rsidRPr="00B04620">
        <w:rPr>
          <w:rFonts w:ascii="Times New Roman" w:eastAsia="Times New Roman" w:hAnsi="Times New Roman" w:cs="Times New Roman"/>
          <w:sz w:val="24"/>
          <w:szCs w:val="24"/>
          <w:lang w:eastAsia="en-ID"/>
        </w:rPr>
        <w:t xml:space="preserve">, </w:t>
      </w:r>
      <w:hyperlink r:id="rId19" w:history="1">
        <w:r w:rsidRPr="00B04620">
          <w:rPr>
            <w:rFonts w:ascii="Times New Roman" w:eastAsia="Times New Roman" w:hAnsi="Times New Roman" w:cs="Times New Roman"/>
            <w:color w:val="0000FF"/>
            <w:sz w:val="24"/>
            <w:szCs w:val="24"/>
            <w:u w:val="single"/>
            <w:lang w:eastAsia="en-ID"/>
          </w:rPr>
          <w:t>Kursi Cafe Kayu Panjang</w:t>
        </w:r>
      </w:hyperlink>
      <w:r w:rsidRPr="00B04620">
        <w:rPr>
          <w:rFonts w:ascii="Times New Roman" w:eastAsia="Times New Roman" w:hAnsi="Times New Roman" w:cs="Times New Roman"/>
          <w:sz w:val="24"/>
          <w:szCs w:val="24"/>
          <w:lang w:eastAsia="en-ID"/>
        </w:rPr>
        <w:t xml:space="preserve">, </w:t>
      </w:r>
      <w:hyperlink r:id="rId20" w:history="1">
        <w:r w:rsidRPr="00B04620">
          <w:rPr>
            <w:rFonts w:ascii="Times New Roman" w:eastAsia="Times New Roman" w:hAnsi="Times New Roman" w:cs="Times New Roman"/>
            <w:color w:val="0000FF"/>
            <w:sz w:val="24"/>
            <w:szCs w:val="24"/>
            <w:u w:val="single"/>
            <w:lang w:eastAsia="en-ID"/>
          </w:rPr>
          <w:t>Kursi Cafe Kayu Unik</w:t>
        </w:r>
      </w:hyperlink>
      <w:r w:rsidRPr="00B04620">
        <w:rPr>
          <w:rFonts w:ascii="Times New Roman" w:eastAsia="Times New Roman" w:hAnsi="Times New Roman" w:cs="Times New Roman"/>
          <w:sz w:val="24"/>
          <w:szCs w:val="24"/>
          <w:lang w:eastAsia="en-ID"/>
        </w:rPr>
        <w:t xml:space="preserve">, </w:t>
      </w:r>
      <w:hyperlink r:id="rId21" w:history="1">
        <w:r w:rsidRPr="00B04620">
          <w:rPr>
            <w:rFonts w:ascii="Times New Roman" w:eastAsia="Times New Roman" w:hAnsi="Times New Roman" w:cs="Times New Roman"/>
            <w:color w:val="0000FF"/>
            <w:sz w:val="24"/>
            <w:szCs w:val="24"/>
            <w:u w:val="single"/>
            <w:lang w:eastAsia="en-ID"/>
          </w:rPr>
          <w:t>Kursi Cafe Murah</w:t>
        </w:r>
      </w:hyperlink>
      <w:r w:rsidRPr="00B04620">
        <w:rPr>
          <w:rFonts w:ascii="Times New Roman" w:eastAsia="Times New Roman" w:hAnsi="Times New Roman" w:cs="Times New Roman"/>
          <w:sz w:val="24"/>
          <w:szCs w:val="24"/>
          <w:lang w:eastAsia="en-ID"/>
        </w:rPr>
        <w:t xml:space="preserve">, </w:t>
      </w:r>
      <w:hyperlink r:id="rId22" w:history="1">
        <w:r w:rsidRPr="00B04620">
          <w:rPr>
            <w:rFonts w:ascii="Times New Roman" w:eastAsia="Times New Roman" w:hAnsi="Times New Roman" w:cs="Times New Roman"/>
            <w:color w:val="0000FF"/>
            <w:sz w:val="24"/>
            <w:szCs w:val="24"/>
            <w:u w:val="single"/>
            <w:lang w:eastAsia="en-ID"/>
          </w:rPr>
          <w:t>Kursi Cafe Outdoor</w:t>
        </w:r>
      </w:hyperlink>
      <w:r w:rsidRPr="00B04620">
        <w:rPr>
          <w:rFonts w:ascii="Times New Roman" w:eastAsia="Times New Roman" w:hAnsi="Times New Roman" w:cs="Times New Roman"/>
          <w:sz w:val="24"/>
          <w:szCs w:val="24"/>
          <w:lang w:eastAsia="en-ID"/>
        </w:rPr>
        <w:t xml:space="preserve">, </w:t>
      </w:r>
      <w:hyperlink r:id="rId23" w:history="1">
        <w:r w:rsidRPr="00B04620">
          <w:rPr>
            <w:rFonts w:ascii="Times New Roman" w:eastAsia="Times New Roman" w:hAnsi="Times New Roman" w:cs="Times New Roman"/>
            <w:color w:val="0000FF"/>
            <w:sz w:val="24"/>
            <w:szCs w:val="24"/>
            <w:u w:val="single"/>
            <w:lang w:eastAsia="en-ID"/>
          </w:rPr>
          <w:t>Kursi Makan Jati</w:t>
        </w:r>
      </w:hyperlink>
      <w:r w:rsidRPr="00B04620">
        <w:rPr>
          <w:rFonts w:ascii="Times New Roman" w:eastAsia="Times New Roman" w:hAnsi="Times New Roman" w:cs="Times New Roman"/>
          <w:sz w:val="24"/>
          <w:szCs w:val="24"/>
          <w:lang w:eastAsia="en-ID"/>
        </w:rPr>
        <w:t xml:space="preserve">, </w:t>
      </w:r>
      <w:hyperlink r:id="rId24" w:history="1">
        <w:r w:rsidRPr="00B04620">
          <w:rPr>
            <w:rFonts w:ascii="Times New Roman" w:eastAsia="Times New Roman" w:hAnsi="Times New Roman" w:cs="Times New Roman"/>
            <w:color w:val="0000FF"/>
            <w:sz w:val="24"/>
            <w:szCs w:val="24"/>
            <w:u w:val="single"/>
            <w:lang w:eastAsia="en-ID"/>
          </w:rPr>
          <w:t>Kursi Makan Minimalis</w:t>
        </w:r>
      </w:hyperlink>
      <w:r w:rsidRPr="00B04620">
        <w:rPr>
          <w:rFonts w:ascii="Times New Roman" w:eastAsia="Times New Roman" w:hAnsi="Times New Roman" w:cs="Times New Roman"/>
          <w:sz w:val="24"/>
          <w:szCs w:val="24"/>
          <w:lang w:eastAsia="en-ID"/>
        </w:rPr>
        <w:t xml:space="preserve">, </w:t>
      </w:r>
      <w:hyperlink r:id="rId25" w:history="1">
        <w:r w:rsidRPr="00B04620">
          <w:rPr>
            <w:rFonts w:ascii="Times New Roman" w:eastAsia="Times New Roman" w:hAnsi="Times New Roman" w:cs="Times New Roman"/>
            <w:color w:val="0000FF"/>
            <w:sz w:val="24"/>
            <w:szCs w:val="24"/>
            <w:u w:val="single"/>
            <w:lang w:eastAsia="en-ID"/>
          </w:rPr>
          <w:t>Kursi Makan Modern</w:t>
        </w:r>
      </w:hyperlink>
      <w:r w:rsidRPr="00B04620">
        <w:rPr>
          <w:rFonts w:ascii="Times New Roman" w:eastAsia="Times New Roman" w:hAnsi="Times New Roman" w:cs="Times New Roman"/>
          <w:sz w:val="24"/>
          <w:szCs w:val="24"/>
          <w:lang w:eastAsia="en-ID"/>
        </w:rPr>
        <w:t xml:space="preserve">, </w:t>
      </w:r>
      <w:hyperlink r:id="rId26" w:history="1">
        <w:r w:rsidRPr="00B04620">
          <w:rPr>
            <w:rFonts w:ascii="Times New Roman" w:eastAsia="Times New Roman" w:hAnsi="Times New Roman" w:cs="Times New Roman"/>
            <w:color w:val="0000FF"/>
            <w:sz w:val="24"/>
            <w:szCs w:val="24"/>
            <w:u w:val="single"/>
            <w:lang w:eastAsia="en-ID"/>
          </w:rPr>
          <w:t>Model Kursi Cafe Kayu</w:t>
        </w:r>
      </w:hyperlink>
      <w:r w:rsidRPr="00B04620">
        <w:rPr>
          <w:rFonts w:ascii="Times New Roman" w:eastAsia="Times New Roman" w:hAnsi="Times New Roman" w:cs="Times New Roman"/>
          <w:sz w:val="24"/>
          <w:szCs w:val="24"/>
          <w:lang w:eastAsia="en-ID"/>
        </w:rPr>
        <w:t xml:space="preserve">, </w:t>
      </w:r>
      <w:hyperlink r:id="rId27" w:history="1">
        <w:r w:rsidRPr="00B04620">
          <w:rPr>
            <w:rFonts w:ascii="Times New Roman" w:eastAsia="Times New Roman" w:hAnsi="Times New Roman" w:cs="Times New Roman"/>
            <w:color w:val="0000FF"/>
            <w:sz w:val="24"/>
            <w:szCs w:val="24"/>
            <w:u w:val="single"/>
            <w:lang w:eastAsia="en-ID"/>
          </w:rPr>
          <w:t>Ukuran Kursi Cafe Kayu</w:t>
        </w:r>
      </w:hyperlink>
    </w:p>
    <w:p w14:paraId="294F61DC" w14:textId="28ED3766" w:rsidR="00B04620" w:rsidRDefault="00B04620"/>
    <w:p w14:paraId="27C48BD1" w14:textId="77777777" w:rsidR="00B04620" w:rsidRDefault="00B04620" w:rsidP="00B04620">
      <w:pPr>
        <w:pStyle w:val="NormalWeb"/>
      </w:pPr>
      <w:r>
        <w:t>hadir sebuah Kursi Cafe Ropan Kayu Jati yang mengundang perhatian dengan keanggunannya. Dibuat dari kayu jati berkualitas tinggi, kursi ini adalah pilihan sempurna untuk menambahkan sentuhan alami dan keindahan ke ruang kafe Anda. Dengan desainnya yang elegan dan bahan baku yang berkualitas, Kursi Cafe Jati tidak hanya memberikan kenyamanan yang luar biasa kepada pelanggan, tetapi juga menambah pesona estetika ruangan.</w:t>
      </w:r>
    </w:p>
    <w:p w14:paraId="3A3490FD" w14:textId="0A1E1F10" w:rsidR="00B04620" w:rsidRDefault="00B04620" w:rsidP="00B04620">
      <w:r>
        <w:rPr>
          <w:noProof/>
        </w:rPr>
        <w:lastRenderedPageBreak/>
        <w:drawing>
          <wp:inline distT="0" distB="0" distL="0" distR="0" wp14:anchorId="73ABFAE1" wp14:editId="771C0CA5">
            <wp:extent cx="4761865" cy="4761865"/>
            <wp:effectExtent l="0" t="0" r="635" b="635"/>
            <wp:docPr id="1" name="Picture 1" descr="Kursi Cafe Ropan Kayu J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rsi Cafe Ropan Kayu Jat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0DAB1F5E" w14:textId="77777777" w:rsidR="00B04620" w:rsidRDefault="00B04620" w:rsidP="00B04620">
      <w:pPr>
        <w:pStyle w:val="wp-caption-text"/>
      </w:pPr>
      <w:r>
        <w:t>Kursi Cafe Ropan Kayu Jati</w:t>
      </w:r>
    </w:p>
    <w:p w14:paraId="78DF0A60" w14:textId="77777777" w:rsidR="00B04620" w:rsidRDefault="00B04620" w:rsidP="00B04620">
      <w:pPr>
        <w:pStyle w:val="NormalWeb"/>
      </w:pPr>
      <w:r>
        <w:t>Keistimewaan kursi ini terletak pada kombinasi antara kekuatan kayu jati yang kokoh dan desain yang ergonomis. Dengan bentuk yang nyaman dan sandaran yang menyokong punggung dengan baik, kursi ini cocok untuk digunakan dalam waktu yang lama tanpa membuat pengunjung merasa lelah. Dengan ketinggian yang disesuaikan secara proporsional, kursi ini dapat menyesuaikan kebutuhan pengguna dengan sempurna, menjadikannya pilihan yang ideal untuk berbagai jenis pengunjung.</w:t>
      </w:r>
    </w:p>
    <w:p w14:paraId="1F9DEBAE" w14:textId="77777777" w:rsidR="00B04620" w:rsidRDefault="00B04620" w:rsidP="00B04620">
      <w:pPr>
        <w:pStyle w:val="NormalWeb"/>
      </w:pPr>
      <w:r>
        <w:t>Selain itu, Kursi Cafe Kayu Jati juga mudah dipelihara dan tahan lama. Kayu jati yang digunakan telah melalui proses pengawetan yang cermat, sehingga tidak mudah rusak oleh cuaca atau kelembaban. Ini menjadikannya investasi yang berkelanjutan untuk bisnis kafe Anda dalam jangka panjang.</w:t>
      </w:r>
    </w:p>
    <w:p w14:paraId="08672DC8" w14:textId="77777777" w:rsidR="00B04620" w:rsidRDefault="00B04620" w:rsidP="00B04620">
      <w:pPr>
        <w:pStyle w:val="Heading2"/>
      </w:pPr>
      <w:r>
        <w:t>Spesifikasi Produk :</w:t>
      </w:r>
    </w:p>
    <w:p w14:paraId="795414A4" w14:textId="77777777" w:rsidR="00B04620" w:rsidRDefault="00B04620" w:rsidP="00B04620">
      <w:pPr>
        <w:numPr>
          <w:ilvl w:val="0"/>
          <w:numId w:val="5"/>
        </w:numPr>
        <w:spacing w:before="100" w:beforeAutospacing="1" w:after="100" w:afterAutospacing="1" w:line="240" w:lineRule="auto"/>
      </w:pPr>
      <w:r>
        <w:t>Bahan Kayu Jati</w:t>
      </w:r>
    </w:p>
    <w:p w14:paraId="29A8C041" w14:textId="77777777" w:rsidR="00B04620" w:rsidRDefault="00B04620" w:rsidP="00B04620">
      <w:pPr>
        <w:numPr>
          <w:ilvl w:val="0"/>
          <w:numId w:val="5"/>
        </w:numPr>
        <w:spacing w:before="100" w:beforeAutospacing="1" w:after="100" w:afterAutospacing="1" w:line="240" w:lineRule="auto"/>
      </w:pPr>
      <w:r>
        <w:t>Finishing Natural Kayu Alami</w:t>
      </w:r>
    </w:p>
    <w:p w14:paraId="49E44E03" w14:textId="77777777" w:rsidR="00B04620" w:rsidRDefault="00B04620" w:rsidP="00B04620">
      <w:pPr>
        <w:pStyle w:val="Heading2"/>
      </w:pPr>
      <w:r>
        <w:rPr>
          <w:rStyle w:val="Strong"/>
          <w:b w:val="0"/>
          <w:bCs w:val="0"/>
        </w:rPr>
        <w:lastRenderedPageBreak/>
        <w:t>Pemesanan:</w:t>
      </w:r>
    </w:p>
    <w:p w14:paraId="56919F1B" w14:textId="77777777" w:rsidR="00B04620" w:rsidRDefault="00B04620" w:rsidP="00B04620">
      <w:pPr>
        <w:numPr>
          <w:ilvl w:val="0"/>
          <w:numId w:val="6"/>
        </w:numPr>
        <w:spacing w:before="100" w:beforeAutospacing="1" w:after="100" w:afterAutospacing="1" w:line="240" w:lineRule="auto"/>
      </w:pPr>
      <w:r>
        <w:rPr>
          <w:rStyle w:val="Strong"/>
        </w:rPr>
        <w:t>Pilih Produk:</w:t>
      </w:r>
      <w:r>
        <w:t> Pilih produk yang Anda inginkan berdasarkan gaya, spesifikasi, dan anggaran Anda.</w:t>
      </w:r>
    </w:p>
    <w:p w14:paraId="2B91BCBB" w14:textId="77777777" w:rsidR="00B04620" w:rsidRDefault="00B04620" w:rsidP="00B04620">
      <w:pPr>
        <w:numPr>
          <w:ilvl w:val="0"/>
          <w:numId w:val="6"/>
        </w:numPr>
        <w:spacing w:before="100" w:beforeAutospacing="1" w:after="100" w:afterAutospacing="1" w:line="240" w:lineRule="auto"/>
      </w:pPr>
      <w:r>
        <w:rPr>
          <w:rStyle w:val="Strong"/>
        </w:rPr>
        <w:t>Tambahkan ke Keranjang:</w:t>
      </w:r>
      <w:r>
        <w:t> Jika Anda berbelanja online, tambahkan produk ke keranjang belanja Anda.</w:t>
      </w:r>
    </w:p>
    <w:p w14:paraId="11021752" w14:textId="77777777" w:rsidR="00B04620" w:rsidRDefault="00B04620" w:rsidP="00B04620">
      <w:pPr>
        <w:numPr>
          <w:ilvl w:val="0"/>
          <w:numId w:val="6"/>
        </w:numPr>
        <w:spacing w:before="100" w:beforeAutospacing="1" w:after="100" w:afterAutospacing="1" w:line="240" w:lineRule="auto"/>
      </w:pPr>
      <w:r>
        <w:rPr>
          <w:rStyle w:val="Strong"/>
        </w:rPr>
        <w:t>Checkout:</w:t>
      </w:r>
      <w:r>
        <w:t> Lanjutkan ke proses checkout. Anda mungkin perlu membuat akun jika berbelanja online atau memberikan informasi kontak dan pembayaran.</w:t>
      </w:r>
    </w:p>
    <w:p w14:paraId="18455FE9" w14:textId="77777777" w:rsidR="00B04620" w:rsidRDefault="00B04620" w:rsidP="00B04620">
      <w:pPr>
        <w:numPr>
          <w:ilvl w:val="0"/>
          <w:numId w:val="6"/>
        </w:numPr>
        <w:spacing w:before="100" w:beforeAutospacing="1" w:after="100" w:afterAutospacing="1" w:line="240" w:lineRule="auto"/>
      </w:pPr>
      <w:r>
        <w:rPr>
          <w:rStyle w:val="Strong"/>
        </w:rPr>
        <w:t>Pengiriman dan Pembayaran:</w:t>
      </w:r>
      <w:r>
        <w:t> Pilih metode pengiriman yang Anda inginkan, masukkan informasi pembayaran, dan verifikasi pesanan Anda.</w:t>
      </w:r>
    </w:p>
    <w:p w14:paraId="387D2D2F" w14:textId="77777777" w:rsidR="00B04620" w:rsidRDefault="00B04620" w:rsidP="00B04620">
      <w:pPr>
        <w:numPr>
          <w:ilvl w:val="0"/>
          <w:numId w:val="6"/>
        </w:numPr>
        <w:spacing w:before="100" w:beforeAutospacing="1" w:after="100" w:afterAutospacing="1" w:line="240" w:lineRule="auto"/>
      </w:pPr>
      <w:r>
        <w:rPr>
          <w:rStyle w:val="Strong"/>
        </w:rPr>
        <w:t>Konfirmasi:</w:t>
      </w:r>
      <w:r>
        <w:t> Setelah Anda melakukan pembayaran, Anda akan menerima konfirmasi pesanan beserta rincian pembelian Anda.</w:t>
      </w:r>
    </w:p>
    <w:p w14:paraId="353B3F1D" w14:textId="77777777" w:rsidR="00B04620" w:rsidRDefault="00B04620" w:rsidP="00B04620">
      <w:pPr>
        <w:pStyle w:val="NormalWeb"/>
      </w:pPr>
      <w:r>
        <w:t>Kursi Cafe Jati Ropan Bubut adalah pilihan yang membawa keceriaan dalam setiap detilnya. Mari nikmati setiap sedutan kebahagiaan dan jadikan setiap momen di kursi ini</w:t>
      </w:r>
    </w:p>
    <w:p w14:paraId="3CF1099C" w14:textId="77777777" w:rsidR="00B04620" w:rsidRDefault="00B04620" w:rsidP="00B04620">
      <w:pPr>
        <w:pStyle w:val="Heading2"/>
      </w:pPr>
      <w:r>
        <w:rPr>
          <w:rStyle w:val="Strong"/>
          <w:b w:val="0"/>
          <w:bCs w:val="0"/>
        </w:rPr>
        <w:t>Pengiriman:</w:t>
      </w:r>
    </w:p>
    <w:p w14:paraId="060A89DB" w14:textId="77777777" w:rsidR="00B04620" w:rsidRDefault="00B04620" w:rsidP="00B04620">
      <w:pPr>
        <w:numPr>
          <w:ilvl w:val="0"/>
          <w:numId w:val="7"/>
        </w:numPr>
        <w:spacing w:before="100" w:beforeAutospacing="1" w:after="100" w:afterAutospacing="1" w:line="240" w:lineRule="auto"/>
      </w:pPr>
      <w:r>
        <w:rPr>
          <w:rStyle w:val="Strong"/>
        </w:rPr>
        <w:t>Estimasi Pengiriman:</w:t>
      </w:r>
      <w:r>
        <w:t> Pengiriman menggunakan Jasa Expedisi dari Jepara langsung, sehingga ongkos pengiriman lebih terjangkau dan estimasi pengiriman sekitar 1-2 hari tergantung lokasi Anda.</w:t>
      </w:r>
    </w:p>
    <w:p w14:paraId="5D57446A" w14:textId="77777777" w:rsidR="00B04620" w:rsidRDefault="00B04620" w:rsidP="00B04620">
      <w:pPr>
        <w:numPr>
          <w:ilvl w:val="0"/>
          <w:numId w:val="7"/>
        </w:numPr>
        <w:spacing w:before="100" w:beforeAutospacing="1" w:after="100" w:afterAutospacing="1" w:line="240" w:lineRule="auto"/>
      </w:pPr>
      <w:r>
        <w:rPr>
          <w:rStyle w:val="Strong"/>
        </w:rPr>
        <w:t>Pantau Pengiriman:</w:t>
      </w:r>
      <w:r>
        <w:t> Silahkan hubungi customer service kami untuk mengetahui posisi barang Anda.</w:t>
      </w:r>
    </w:p>
    <w:p w14:paraId="77E876A3" w14:textId="77777777" w:rsidR="00B04620" w:rsidRDefault="00B04620" w:rsidP="00B04620">
      <w:pPr>
        <w:numPr>
          <w:ilvl w:val="0"/>
          <w:numId w:val="7"/>
        </w:numPr>
        <w:spacing w:before="100" w:beforeAutospacing="1" w:after="100" w:afterAutospacing="1" w:line="240" w:lineRule="auto"/>
      </w:pPr>
      <w:r>
        <w:rPr>
          <w:rStyle w:val="Strong"/>
        </w:rPr>
        <w:t>Penerimaan Barang:</w:t>
      </w:r>
      <w:r>
        <w:t> Ketika kursi tamu sudut tiba, periksa apakah kemasan dalam kondisi baik dan tidak ada kerusakan yang terlihat. Jika ada kerusakan atau masalah lain, segera hubungi kami.</w:t>
      </w:r>
    </w:p>
    <w:p w14:paraId="2C1C4D24" w14:textId="77777777" w:rsidR="00B04620" w:rsidRDefault="00B04620" w:rsidP="00B04620">
      <w:pPr>
        <w:numPr>
          <w:ilvl w:val="0"/>
          <w:numId w:val="7"/>
        </w:numPr>
        <w:spacing w:before="100" w:beforeAutospacing="1" w:after="100" w:afterAutospacing="1" w:line="240" w:lineRule="auto"/>
      </w:pPr>
      <w:r>
        <w:rPr>
          <w:rStyle w:val="Strong"/>
        </w:rPr>
        <w:t>Pemasangan (Jika Diperlukan):</w:t>
      </w:r>
      <w:r>
        <w:t> Jika kursi tamu sudut memerlukan pemasangan, ikuti petunjuk yang disediakan. Pastikan untuk melakukannya dengan hati-hati dan benar.</w:t>
      </w:r>
    </w:p>
    <w:p w14:paraId="54C836B8" w14:textId="77777777" w:rsidR="00B04620" w:rsidRDefault="00B04620" w:rsidP="00B04620">
      <w:pPr>
        <w:pStyle w:val="NormalWeb"/>
        <w:pBdr>
          <w:bottom w:val="double" w:sz="6" w:space="1" w:color="auto"/>
        </w:pBdr>
      </w:pPr>
      <w:r>
        <w:t>NB : Kami menerika custom order sesuai yang Anda inginkan. Mulai dari model, ukuran, warna dan gaya.</w:t>
      </w:r>
    </w:p>
    <w:p w14:paraId="1C9828EE" w14:textId="14670615" w:rsidR="00946849" w:rsidRDefault="00946849"/>
    <w:p w14:paraId="444095C3" w14:textId="77777777" w:rsidR="00946849" w:rsidRDefault="00946849" w:rsidP="00946849">
      <w:pPr>
        <w:pStyle w:val="Heading1"/>
      </w:pPr>
      <w:r>
        <w:t>Kursi Cafe Jati Minimalis Chisdock Sederhana</w:t>
      </w:r>
    </w:p>
    <w:p w14:paraId="7CBE2C7B" w14:textId="77777777" w:rsidR="00946849" w:rsidRDefault="00946849" w:rsidP="00946849">
      <w:pPr>
        <w:pStyle w:val="meta-brand"/>
        <w:numPr>
          <w:ilvl w:val="0"/>
          <w:numId w:val="8"/>
        </w:numPr>
      </w:pPr>
      <w:r>
        <w:t xml:space="preserve">Brand: </w:t>
      </w:r>
      <w:hyperlink r:id="rId29" w:history="1">
        <w:r>
          <w:rPr>
            <w:rStyle w:val="Hyperlink"/>
          </w:rPr>
          <w:t>Indofurnia</w:t>
        </w:r>
      </w:hyperlink>
    </w:p>
    <w:p w14:paraId="26BD784D" w14:textId="77777777" w:rsidR="00946849" w:rsidRDefault="00946849" w:rsidP="00946849">
      <w:pPr>
        <w:pStyle w:val="price"/>
      </w:pPr>
      <w:r>
        <w:rPr>
          <w:rStyle w:val="woocommerce-price-currencysymbol"/>
        </w:rPr>
        <w:t>Rp</w:t>
      </w:r>
      <w:r>
        <w:rPr>
          <w:rStyle w:val="woocommerce-price-amount"/>
        </w:rPr>
        <w:t> 650,000</w:t>
      </w:r>
    </w:p>
    <w:p w14:paraId="4DBCE123" w14:textId="77777777" w:rsidR="00946849" w:rsidRDefault="00946849" w:rsidP="00946849">
      <w:pPr>
        <w:pStyle w:val="stock"/>
      </w:pPr>
      <w:r>
        <w:t>Status:In stock</w:t>
      </w:r>
    </w:p>
    <w:p w14:paraId="6215DA46" w14:textId="77777777" w:rsidR="00946849" w:rsidRDefault="00946849" w:rsidP="00946849">
      <w:pPr>
        <w:pStyle w:val="NormalWeb"/>
      </w:pPr>
      <w:r>
        <w:t xml:space="preserve">Tempatkan diri Anda di sekitar meja ruang makan Anda dengan </w:t>
      </w:r>
      <w:r>
        <w:rPr>
          <w:rStyle w:val="Strong"/>
        </w:rPr>
        <w:t>Kursi Cafe Jati Minimalis Chisdock Sederhana</w:t>
      </w:r>
      <w:r>
        <w:t xml:space="preserve"> bergaya mengesankan dan daya tahan yang nyaman. Menampilkan lekukan yang elegan dan kaki terentang modern abad pertengahan yang ikonik, Kursi Cafe Jati Minimalis Chisdock Sederhanakami merupakan tambahan yang bagus untuk rumah mana pun dengan kursi berlapis kain dan bingkai kayu yang indah.</w:t>
      </w:r>
    </w:p>
    <w:p w14:paraId="79306FFD" w14:textId="77777777" w:rsidR="00946849" w:rsidRPr="00946849" w:rsidRDefault="00946849" w:rsidP="00946849">
      <w:pPr>
        <w:spacing w:after="0" w:line="240" w:lineRule="auto"/>
        <w:rPr>
          <w:rFonts w:ascii="Times New Roman" w:eastAsia="Times New Roman" w:hAnsi="Times New Roman" w:cs="Times New Roman"/>
          <w:sz w:val="24"/>
          <w:szCs w:val="24"/>
          <w:lang w:eastAsia="en-ID"/>
        </w:rPr>
      </w:pPr>
      <w:r w:rsidRPr="00946849">
        <w:rPr>
          <w:rFonts w:ascii="Times New Roman" w:eastAsia="Times New Roman" w:hAnsi="Times New Roman" w:cs="Times New Roman"/>
          <w:b/>
          <w:bCs/>
          <w:sz w:val="24"/>
          <w:szCs w:val="24"/>
          <w:lang w:eastAsia="en-ID"/>
        </w:rPr>
        <w:lastRenderedPageBreak/>
        <w:t xml:space="preserve">SKU: </w:t>
      </w:r>
      <w:r w:rsidRPr="00946849">
        <w:rPr>
          <w:rFonts w:ascii="Times New Roman" w:eastAsia="Times New Roman" w:hAnsi="Times New Roman" w:cs="Times New Roman"/>
          <w:sz w:val="24"/>
          <w:szCs w:val="24"/>
          <w:lang w:eastAsia="en-ID"/>
        </w:rPr>
        <w:t xml:space="preserve">INDOKC-23 </w:t>
      </w:r>
      <w:r w:rsidRPr="00946849">
        <w:rPr>
          <w:rFonts w:ascii="Times New Roman" w:eastAsia="Times New Roman" w:hAnsi="Times New Roman" w:cs="Times New Roman"/>
          <w:b/>
          <w:bCs/>
          <w:sz w:val="24"/>
          <w:szCs w:val="24"/>
          <w:lang w:eastAsia="en-ID"/>
        </w:rPr>
        <w:t xml:space="preserve">Category: </w:t>
      </w:r>
      <w:hyperlink r:id="rId30" w:history="1">
        <w:r w:rsidRPr="00946849">
          <w:rPr>
            <w:rFonts w:ascii="Times New Roman" w:eastAsia="Times New Roman" w:hAnsi="Times New Roman" w:cs="Times New Roman"/>
            <w:color w:val="0000FF"/>
            <w:sz w:val="24"/>
            <w:szCs w:val="24"/>
            <w:u w:val="single"/>
            <w:lang w:eastAsia="en-ID"/>
          </w:rPr>
          <w:t>Kursi Cafe</w:t>
        </w:r>
      </w:hyperlink>
      <w:r w:rsidRPr="00946849">
        <w:rPr>
          <w:rFonts w:ascii="Times New Roman" w:eastAsia="Times New Roman" w:hAnsi="Times New Roman" w:cs="Times New Roman"/>
          <w:sz w:val="24"/>
          <w:szCs w:val="24"/>
          <w:lang w:eastAsia="en-ID"/>
        </w:rPr>
        <w:t xml:space="preserve"> </w:t>
      </w:r>
      <w:r w:rsidRPr="00946849">
        <w:rPr>
          <w:rFonts w:ascii="Times New Roman" w:eastAsia="Times New Roman" w:hAnsi="Times New Roman" w:cs="Times New Roman"/>
          <w:b/>
          <w:bCs/>
          <w:sz w:val="24"/>
          <w:szCs w:val="24"/>
          <w:lang w:eastAsia="en-ID"/>
        </w:rPr>
        <w:t xml:space="preserve">Tags: </w:t>
      </w:r>
      <w:hyperlink r:id="rId31" w:history="1">
        <w:r w:rsidRPr="00946849">
          <w:rPr>
            <w:rFonts w:ascii="Times New Roman" w:eastAsia="Times New Roman" w:hAnsi="Times New Roman" w:cs="Times New Roman"/>
            <w:color w:val="0000FF"/>
            <w:sz w:val="24"/>
            <w:szCs w:val="24"/>
            <w:u w:val="single"/>
            <w:lang w:eastAsia="en-ID"/>
          </w:rPr>
          <w:t>Harga Kursi Cafe</w:t>
        </w:r>
      </w:hyperlink>
      <w:r w:rsidRPr="00946849">
        <w:rPr>
          <w:rFonts w:ascii="Times New Roman" w:eastAsia="Times New Roman" w:hAnsi="Times New Roman" w:cs="Times New Roman"/>
          <w:sz w:val="24"/>
          <w:szCs w:val="24"/>
          <w:lang w:eastAsia="en-ID"/>
        </w:rPr>
        <w:t xml:space="preserve">, </w:t>
      </w:r>
      <w:hyperlink r:id="rId32" w:history="1">
        <w:r w:rsidRPr="00946849">
          <w:rPr>
            <w:rFonts w:ascii="Times New Roman" w:eastAsia="Times New Roman" w:hAnsi="Times New Roman" w:cs="Times New Roman"/>
            <w:color w:val="0000FF"/>
            <w:sz w:val="24"/>
            <w:szCs w:val="24"/>
            <w:u w:val="single"/>
            <w:lang w:eastAsia="en-ID"/>
          </w:rPr>
          <w:t>Jual Kursi Cafe</w:t>
        </w:r>
      </w:hyperlink>
      <w:r w:rsidRPr="00946849">
        <w:rPr>
          <w:rFonts w:ascii="Times New Roman" w:eastAsia="Times New Roman" w:hAnsi="Times New Roman" w:cs="Times New Roman"/>
          <w:sz w:val="24"/>
          <w:szCs w:val="24"/>
          <w:lang w:eastAsia="en-ID"/>
        </w:rPr>
        <w:t xml:space="preserve">, </w:t>
      </w:r>
      <w:hyperlink r:id="rId33" w:history="1">
        <w:r w:rsidRPr="00946849">
          <w:rPr>
            <w:rFonts w:ascii="Times New Roman" w:eastAsia="Times New Roman" w:hAnsi="Times New Roman" w:cs="Times New Roman"/>
            <w:color w:val="0000FF"/>
            <w:sz w:val="24"/>
            <w:szCs w:val="24"/>
            <w:u w:val="single"/>
            <w:lang w:eastAsia="en-ID"/>
          </w:rPr>
          <w:t>Kursi Cafe Minimalis</w:t>
        </w:r>
      </w:hyperlink>
      <w:r w:rsidRPr="00946849">
        <w:rPr>
          <w:rFonts w:ascii="Times New Roman" w:eastAsia="Times New Roman" w:hAnsi="Times New Roman" w:cs="Times New Roman"/>
          <w:sz w:val="24"/>
          <w:szCs w:val="24"/>
          <w:lang w:eastAsia="en-ID"/>
        </w:rPr>
        <w:t xml:space="preserve">, </w:t>
      </w:r>
      <w:hyperlink r:id="rId34" w:history="1">
        <w:r w:rsidRPr="00946849">
          <w:rPr>
            <w:rFonts w:ascii="Times New Roman" w:eastAsia="Times New Roman" w:hAnsi="Times New Roman" w:cs="Times New Roman"/>
            <w:color w:val="0000FF"/>
            <w:sz w:val="24"/>
            <w:szCs w:val="24"/>
            <w:u w:val="single"/>
            <w:lang w:eastAsia="en-ID"/>
          </w:rPr>
          <w:t>Kursi Cafe Minimalis Besi</w:t>
        </w:r>
      </w:hyperlink>
      <w:r w:rsidRPr="00946849">
        <w:rPr>
          <w:rFonts w:ascii="Times New Roman" w:eastAsia="Times New Roman" w:hAnsi="Times New Roman" w:cs="Times New Roman"/>
          <w:sz w:val="24"/>
          <w:szCs w:val="24"/>
          <w:lang w:eastAsia="en-ID"/>
        </w:rPr>
        <w:t xml:space="preserve">, </w:t>
      </w:r>
      <w:hyperlink r:id="rId35" w:history="1">
        <w:r w:rsidRPr="00946849">
          <w:rPr>
            <w:rFonts w:ascii="Times New Roman" w:eastAsia="Times New Roman" w:hAnsi="Times New Roman" w:cs="Times New Roman"/>
            <w:color w:val="0000FF"/>
            <w:sz w:val="24"/>
            <w:szCs w:val="24"/>
            <w:u w:val="single"/>
            <w:lang w:eastAsia="en-ID"/>
          </w:rPr>
          <w:t>Kursi Cafe Minimalis Modern</w:t>
        </w:r>
      </w:hyperlink>
      <w:r w:rsidRPr="00946849">
        <w:rPr>
          <w:rFonts w:ascii="Times New Roman" w:eastAsia="Times New Roman" w:hAnsi="Times New Roman" w:cs="Times New Roman"/>
          <w:sz w:val="24"/>
          <w:szCs w:val="24"/>
          <w:lang w:eastAsia="en-ID"/>
        </w:rPr>
        <w:t xml:space="preserve">, </w:t>
      </w:r>
      <w:hyperlink r:id="rId36" w:history="1">
        <w:r w:rsidRPr="00946849">
          <w:rPr>
            <w:rFonts w:ascii="Times New Roman" w:eastAsia="Times New Roman" w:hAnsi="Times New Roman" w:cs="Times New Roman"/>
            <w:color w:val="0000FF"/>
            <w:sz w:val="24"/>
            <w:szCs w:val="24"/>
            <w:u w:val="single"/>
            <w:lang w:eastAsia="en-ID"/>
          </w:rPr>
          <w:t>Kursi Cafe Minimalis Murah</w:t>
        </w:r>
      </w:hyperlink>
      <w:r w:rsidRPr="00946849">
        <w:rPr>
          <w:rFonts w:ascii="Times New Roman" w:eastAsia="Times New Roman" w:hAnsi="Times New Roman" w:cs="Times New Roman"/>
          <w:sz w:val="24"/>
          <w:szCs w:val="24"/>
          <w:lang w:eastAsia="en-ID"/>
        </w:rPr>
        <w:t xml:space="preserve">, </w:t>
      </w:r>
      <w:hyperlink r:id="rId37" w:history="1">
        <w:r w:rsidRPr="00946849">
          <w:rPr>
            <w:rFonts w:ascii="Times New Roman" w:eastAsia="Times New Roman" w:hAnsi="Times New Roman" w:cs="Times New Roman"/>
            <w:color w:val="0000FF"/>
            <w:sz w:val="24"/>
            <w:szCs w:val="24"/>
            <w:u w:val="single"/>
            <w:lang w:eastAsia="en-ID"/>
          </w:rPr>
          <w:t>Kursi Cafe Murah</w:t>
        </w:r>
      </w:hyperlink>
      <w:r w:rsidRPr="00946849">
        <w:rPr>
          <w:rFonts w:ascii="Times New Roman" w:eastAsia="Times New Roman" w:hAnsi="Times New Roman" w:cs="Times New Roman"/>
          <w:sz w:val="24"/>
          <w:szCs w:val="24"/>
          <w:lang w:eastAsia="en-ID"/>
        </w:rPr>
        <w:t xml:space="preserve">, </w:t>
      </w:r>
      <w:hyperlink r:id="rId38" w:history="1">
        <w:r w:rsidRPr="00946849">
          <w:rPr>
            <w:rFonts w:ascii="Times New Roman" w:eastAsia="Times New Roman" w:hAnsi="Times New Roman" w:cs="Times New Roman"/>
            <w:color w:val="0000FF"/>
            <w:sz w:val="24"/>
            <w:szCs w:val="24"/>
            <w:u w:val="single"/>
            <w:lang w:eastAsia="en-ID"/>
          </w:rPr>
          <w:t>Model Kursi Cafe Kayu</w:t>
        </w:r>
      </w:hyperlink>
    </w:p>
    <w:p w14:paraId="4F612261" w14:textId="069C7FD8" w:rsidR="00946849" w:rsidRDefault="00946849"/>
    <w:p w14:paraId="3CE12669" w14:textId="248B52AD" w:rsidR="00682BDA" w:rsidRDefault="00682BDA"/>
    <w:p w14:paraId="0FEF8A19" w14:textId="34C347D2" w:rsidR="00682BDA" w:rsidRDefault="00682BDA">
      <w:r>
        <w:t>DESKRIPSI :</w:t>
      </w:r>
    </w:p>
    <w:p w14:paraId="25F0CF8B" w14:textId="77777777" w:rsidR="00682BDA" w:rsidRDefault="00682BDA" w:rsidP="00682BDA">
      <w:pPr>
        <w:pStyle w:val="NormalWeb"/>
      </w:pPr>
      <w:r>
        <w:t xml:space="preserve">Tempatkan diri Anda di sekitar meja ruang makan Anda dengan </w:t>
      </w:r>
      <w:r>
        <w:rPr>
          <w:rStyle w:val="Strong"/>
        </w:rPr>
        <w:t>Kursi Cafe Jati Minimalis Chisdock Sederhana</w:t>
      </w:r>
      <w:r>
        <w:t xml:space="preserve"> bergaya mengesankan dan daya tahan yang nyaman. Menampilkan lekukan yang elegan dan kaki terentang modern abad pertengahan yang ikonik, Kursi Cafe Jati Minimalis Chisdock Sederhanakami merupakan tambahan yang bagus untuk rumah mana pun dengan kursi berlapis kain dan bingkai kayu yang indah. Apakah Anda mengundang tamu untuk makan ramah atau hanya tinggal bersama keluarga, kursi ini menghadirkan suasana yang sederhana namun menakjubkan ke perangkat makan Anda sehingga Anda dapat menikmati setiap hidangan dengan gaya yang sempurna.</w:t>
      </w:r>
    </w:p>
    <w:p w14:paraId="2256BE32" w14:textId="77777777" w:rsidR="00682BDA" w:rsidRDefault="00682BDA" w:rsidP="00682BDA">
      <w:pPr>
        <w:pStyle w:val="Heading3"/>
      </w:pPr>
      <w:r>
        <w:t>Bahan Pembuatan Kursi Cafe</w:t>
      </w:r>
    </w:p>
    <w:p w14:paraId="74CB4E91" w14:textId="77777777" w:rsidR="00682BDA" w:rsidRDefault="00682BDA" w:rsidP="00682BDA">
      <w:pPr>
        <w:numPr>
          <w:ilvl w:val="0"/>
          <w:numId w:val="9"/>
        </w:numPr>
        <w:spacing w:before="100" w:beforeAutospacing="1" w:after="100" w:afterAutospacing="1" w:line="240" w:lineRule="auto"/>
      </w:pPr>
      <w:r>
        <w:t>Kayu Jati Solid : Kayu jati merupakan salah satu bahan yang sering digunakan dalam pembuatan berbagai macam furniture. Kayu jati menjadi salah satu bahan pilihan karena ia dikenal memiliki serat yang bagus sehingga kayunya kuat dan tahan lama. Kayu jati juga dikatakan memiliki zat alami yang anti rayap sehingga sangat cocok untuk digunakan pembuatan berbagai furniture.</w:t>
      </w:r>
    </w:p>
    <w:p w14:paraId="3691F8AD" w14:textId="77777777" w:rsidR="00682BDA" w:rsidRDefault="00682BDA" w:rsidP="00682BDA">
      <w:pPr>
        <w:numPr>
          <w:ilvl w:val="0"/>
          <w:numId w:val="9"/>
        </w:numPr>
        <w:spacing w:before="100" w:beforeAutospacing="1" w:after="100" w:afterAutospacing="1" w:line="240" w:lineRule="auto"/>
      </w:pPr>
      <w:r>
        <w:t>Kayu Mahoni Solid : Kursi cafe juga dibuat menggunakan kayu mahoni. Kayu mahoni adalah salah satu jenis kayu yang sangat populer untuk digunakan sebagai material furniture. Kayu mahoni terkenal memiliki tekstur yang lebih lunak dibandingkan dengan jenis kayu lain sehingga mudah dibentuk. Karakter serat kayu mahoni yang halus dan lurus juga akan memberikan kesan mewah untuk furniture Anda.</w:t>
      </w:r>
    </w:p>
    <w:p w14:paraId="18FDE32F" w14:textId="77777777" w:rsidR="00682BDA" w:rsidRDefault="00682BDA" w:rsidP="00682BDA">
      <w:pPr>
        <w:pStyle w:val="Heading3"/>
      </w:pPr>
      <w:r>
        <w:lastRenderedPageBreak/>
        <w:t>Jenis Finishing Kursi Cafe</w:t>
      </w:r>
    </w:p>
    <w:p w14:paraId="5F014FD9" w14:textId="7197E0FF" w:rsidR="00682BDA" w:rsidRDefault="00682BDA" w:rsidP="00682BDA">
      <w:r>
        <w:rPr>
          <w:noProof/>
        </w:rPr>
        <w:drawing>
          <wp:inline distT="0" distB="0" distL="0" distR="0" wp14:anchorId="137FB935" wp14:editId="536C020F">
            <wp:extent cx="4761865" cy="4761865"/>
            <wp:effectExtent l="0" t="0" r="635" b="635"/>
            <wp:docPr id="2" name="Picture 2" descr="Kursi Cafe Jati Minimalis Chisdock Seder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rsi Cafe Jati Minimalis Chisdock Sederhan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50612680" w14:textId="77777777" w:rsidR="00682BDA" w:rsidRDefault="00682BDA" w:rsidP="00682BDA">
      <w:pPr>
        <w:pStyle w:val="wp-caption-text"/>
      </w:pPr>
      <w:r>
        <w:t>Kursi Cafe Jati Minimalis Chisdock Sederhana</w:t>
      </w:r>
    </w:p>
    <w:p w14:paraId="3A0EE134" w14:textId="77777777" w:rsidR="00682BDA" w:rsidRDefault="00682BDA" w:rsidP="00682BDA">
      <w:pPr>
        <w:numPr>
          <w:ilvl w:val="0"/>
          <w:numId w:val="10"/>
        </w:numPr>
        <w:spacing w:before="100" w:beforeAutospacing="1" w:after="100" w:afterAutospacing="1" w:line="240" w:lineRule="auto"/>
      </w:pPr>
      <w:r>
        <w:t>Duco Doff : Finishing jenis ini menggunakan cat duco premium dalam pewarnaannya. Dengan finishing duco kita dapat mem-finishing kayu dengan pilihan warna yang beragam. Jika dilihat lebih jauh, tampilan dari furniture yang diberi finishing cat duco nampak lebih mewah dengan permukaannya yang halus.</w:t>
      </w:r>
    </w:p>
    <w:p w14:paraId="67E26686" w14:textId="77777777" w:rsidR="00682BDA" w:rsidRDefault="00682BDA" w:rsidP="00682BDA">
      <w:pPr>
        <w:numPr>
          <w:ilvl w:val="0"/>
          <w:numId w:val="10"/>
        </w:numPr>
        <w:spacing w:before="100" w:beforeAutospacing="1" w:after="100" w:afterAutospacing="1" w:line="240" w:lineRule="auto"/>
      </w:pPr>
      <w:r>
        <w:t>Melamix Doff : Melamin banyak digunakan oleh industri mebel sebagai finishing produknya. Finishing berbahan melamin memiliki hasil akhir yang lebih bagus dalam artian lebih halus jika dibandingkan dengan finishing jenis lainnya. Dengan finishing melamin ini akan memberikan kesan klasik dan glamor  pada produk furniture.</w:t>
      </w:r>
    </w:p>
    <w:p w14:paraId="73840C53" w14:textId="77777777" w:rsidR="00682BDA" w:rsidRDefault="00682BDA" w:rsidP="00682BDA">
      <w:pPr>
        <w:pStyle w:val="Heading3"/>
      </w:pPr>
      <w:r>
        <w:t>Fitur Kursi Cafe</w:t>
      </w:r>
    </w:p>
    <w:p w14:paraId="2BD9D0B4" w14:textId="77777777" w:rsidR="00682BDA" w:rsidRDefault="00682BDA" w:rsidP="00682BDA">
      <w:pPr>
        <w:numPr>
          <w:ilvl w:val="0"/>
          <w:numId w:val="11"/>
        </w:numPr>
        <w:spacing w:before="100" w:beforeAutospacing="1" w:after="100" w:afterAutospacing="1" w:line="240" w:lineRule="auto"/>
      </w:pPr>
      <w:r>
        <w:t>Dibuat  dalam bingkai kayu jati dan mahoni yang kokoh untuk memastikan stabilitas serta daya tahan untuk tahun-tahun mendatang</w:t>
      </w:r>
    </w:p>
    <w:p w14:paraId="5E28494E" w14:textId="77777777" w:rsidR="00682BDA" w:rsidRDefault="00682BDA" w:rsidP="00682BDA">
      <w:pPr>
        <w:numPr>
          <w:ilvl w:val="0"/>
          <w:numId w:val="11"/>
        </w:numPr>
        <w:spacing w:before="100" w:beforeAutospacing="1" w:after="100" w:afterAutospacing="1" w:line="240" w:lineRule="auto"/>
      </w:pPr>
      <w:r>
        <w:t>Finishing Duco Doff/ Melamix Doff cocok dipadukan dengan berbagai jenis furnitur apa pun</w:t>
      </w:r>
    </w:p>
    <w:p w14:paraId="4A910CDA" w14:textId="77777777" w:rsidR="00682BDA" w:rsidRDefault="00682BDA" w:rsidP="00682BDA">
      <w:pPr>
        <w:numPr>
          <w:ilvl w:val="0"/>
          <w:numId w:val="11"/>
        </w:numPr>
        <w:spacing w:before="100" w:beforeAutospacing="1" w:after="100" w:afterAutospacing="1" w:line="240" w:lineRule="auto"/>
      </w:pPr>
      <w:r>
        <w:t>Desain kursi cafe yang nyaman ini mencakup kerangka kursi dan punggung kokoh yang ditopang oleh kayu solid</w:t>
      </w:r>
    </w:p>
    <w:p w14:paraId="39A6E708" w14:textId="77777777" w:rsidR="00682BDA" w:rsidRDefault="00682BDA" w:rsidP="00682BDA">
      <w:pPr>
        <w:numPr>
          <w:ilvl w:val="0"/>
          <w:numId w:val="11"/>
        </w:numPr>
        <w:spacing w:before="100" w:beforeAutospacing="1" w:after="100" w:afterAutospacing="1" w:line="240" w:lineRule="auto"/>
      </w:pPr>
      <w:r>
        <w:t>Kursi cafe dibuat dengan berbagai model terkini dan kontemporer cocok untuk dekorasi apapun</w:t>
      </w:r>
    </w:p>
    <w:p w14:paraId="52F9DD98" w14:textId="77777777" w:rsidR="00682BDA" w:rsidRDefault="00682BDA" w:rsidP="00682BDA">
      <w:pPr>
        <w:numPr>
          <w:ilvl w:val="0"/>
          <w:numId w:val="11"/>
        </w:numPr>
        <w:spacing w:before="100" w:beforeAutospacing="1" w:after="100" w:afterAutospacing="1" w:line="240" w:lineRule="auto"/>
      </w:pPr>
      <w:r>
        <w:lastRenderedPageBreak/>
        <w:t>Sempurna untuk menambah tampilan gaya ke cafe, ruang makan, dapur makan, atau restoran</w:t>
      </w:r>
    </w:p>
    <w:p w14:paraId="56B6F931" w14:textId="77777777" w:rsidR="00682BDA" w:rsidRDefault="00682BDA" w:rsidP="00682BDA">
      <w:pPr>
        <w:numPr>
          <w:ilvl w:val="0"/>
          <w:numId w:val="11"/>
        </w:numPr>
        <w:spacing w:before="100" w:beforeAutospacing="1" w:after="100" w:afterAutospacing="1" w:line="240" w:lineRule="auto"/>
      </w:pPr>
      <w:r>
        <w:t>Sesuai dengan standar keamanan produk konsumen terbaru</w:t>
      </w:r>
    </w:p>
    <w:p w14:paraId="4482B8FF" w14:textId="77777777" w:rsidR="00682BDA" w:rsidRDefault="00682BDA" w:rsidP="00682BDA">
      <w:pPr>
        <w:numPr>
          <w:ilvl w:val="0"/>
          <w:numId w:val="11"/>
        </w:numPr>
        <w:spacing w:before="100" w:beforeAutospacing="1" w:after="100" w:afterAutospacing="1" w:line="240" w:lineRule="auto"/>
      </w:pPr>
      <w:r>
        <w:t>Kerangja kokoh dan tahan lama</w:t>
      </w:r>
    </w:p>
    <w:p w14:paraId="65FFF390" w14:textId="77777777" w:rsidR="00682BDA" w:rsidRDefault="00682BDA" w:rsidP="00682BDA">
      <w:pPr>
        <w:pStyle w:val="Heading3"/>
      </w:pPr>
      <w:r>
        <w:t>Kursi Nyaman &amp; Desain Modern</w:t>
      </w:r>
    </w:p>
    <w:p w14:paraId="272FCEDB" w14:textId="77777777" w:rsidR="00682BDA" w:rsidRDefault="00682BDA" w:rsidP="00682BDA">
      <w:pPr>
        <w:pStyle w:val="NormalWeb"/>
      </w:pPr>
      <w:r>
        <w:t>Kursi cafe dibuat dengan kayu solid yang berkualitas sehingga akan nyaman untuk diduduki pelanggan cafe Anda. Dan kursi cafe ini didesain dengan model kontemporer cocok untuk dekorasi terbaru cafe atau restoran Anda. Kursi cafe tersedia dalam pilihan Anda dengan berbagai macam ukuran. Anda dapat memilih warna kursi cafe sesuai dengan yang Anda inginkan.</w:t>
      </w:r>
    </w:p>
    <w:p w14:paraId="701F5E7A" w14:textId="77777777" w:rsidR="00682BDA" w:rsidRDefault="00682BDA" w:rsidP="00682BDA">
      <w:pPr>
        <w:pStyle w:val="Heading3"/>
      </w:pPr>
      <w:r>
        <w:t>Jaminan dan Pengiriman</w:t>
      </w:r>
    </w:p>
    <w:p w14:paraId="7E7873FD" w14:textId="77777777" w:rsidR="00682BDA" w:rsidRDefault="00682BDA" w:rsidP="00682BDA">
      <w:pPr>
        <w:numPr>
          <w:ilvl w:val="0"/>
          <w:numId w:val="12"/>
        </w:numPr>
        <w:spacing w:before="100" w:beforeAutospacing="1" w:after="100" w:afterAutospacing="1" w:line="240" w:lineRule="auto"/>
        <w:ind w:left="1440"/>
      </w:pPr>
    </w:p>
    <w:p w14:paraId="6E06B2E9" w14:textId="77777777" w:rsidR="00682BDA" w:rsidRDefault="00682BDA" w:rsidP="00682BDA">
      <w:pPr>
        <w:numPr>
          <w:ilvl w:val="1"/>
          <w:numId w:val="12"/>
        </w:numPr>
        <w:spacing w:before="100" w:beforeAutospacing="1" w:after="100" w:afterAutospacing="1" w:line="240" w:lineRule="auto"/>
      </w:pPr>
      <w:r>
        <w:t>Jaminan barang yang kami kirim sesuai dengan produk yang Anda pesan. Jika produk tidak sesuai dengan apa yang Anda inginkan, barang akan kami dengan yang Anda inginkan</w:t>
      </w:r>
    </w:p>
    <w:p w14:paraId="120A742E" w14:textId="77777777" w:rsidR="00682BDA" w:rsidRDefault="00682BDA" w:rsidP="00682BDA">
      <w:pPr>
        <w:numPr>
          <w:ilvl w:val="1"/>
          <w:numId w:val="12"/>
        </w:numPr>
        <w:spacing w:before="100" w:beforeAutospacing="1" w:after="100" w:afterAutospacing="1" w:line="240" w:lineRule="auto"/>
      </w:pPr>
      <w:r>
        <w:t>Kami menerima pengiriman ke seluruh Indonesia dengan perusahaan Expedisi Truk yang mengantar sesuai lokasi Anda</w:t>
      </w:r>
    </w:p>
    <w:p w14:paraId="3617D2F7" w14:textId="77777777" w:rsidR="00682BDA" w:rsidRDefault="00682BDA" w:rsidP="00682BDA">
      <w:pPr>
        <w:numPr>
          <w:ilvl w:val="1"/>
          <w:numId w:val="12"/>
        </w:numPr>
        <w:spacing w:before="100" w:beforeAutospacing="1" w:after="100" w:afterAutospacing="1" w:line="240" w:lineRule="auto"/>
      </w:pPr>
      <w:r>
        <w:t>Semua produk kami kemas dengan menggunakan kardus ikan ganda yang rapi dan aman</w:t>
      </w:r>
    </w:p>
    <w:p w14:paraId="42A70FB7" w14:textId="6A9F97E3" w:rsidR="00682BDA" w:rsidRDefault="00682BDA"/>
    <w:p w14:paraId="0792C60C" w14:textId="24C46106" w:rsidR="00682BDA" w:rsidRDefault="00682BDA"/>
    <w:p w14:paraId="1CCAF288" w14:textId="30C70C98" w:rsidR="00682BDA" w:rsidRDefault="00682BDA"/>
    <w:p w14:paraId="5CE83006" w14:textId="77777777" w:rsidR="00682BDA" w:rsidRDefault="00682BDA">
      <w:r>
        <w:t>SPESIFIKASI: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2868"/>
      </w:tblGrid>
      <w:tr w:rsidR="00682BDA" w:rsidRPr="00682BDA" w14:paraId="6A491665" w14:textId="77777777" w:rsidTr="00682BDA">
        <w:trPr>
          <w:tblCellSpacing w:w="15" w:type="dxa"/>
        </w:trPr>
        <w:tc>
          <w:tcPr>
            <w:tcW w:w="0" w:type="auto"/>
            <w:vAlign w:val="center"/>
            <w:hideMark/>
          </w:tcPr>
          <w:p w14:paraId="52874034" w14:textId="77777777" w:rsidR="00682BDA" w:rsidRPr="00682BDA" w:rsidRDefault="00682BDA" w:rsidP="00682BDA">
            <w:pPr>
              <w:spacing w:after="0" w:line="240" w:lineRule="auto"/>
              <w:jc w:val="center"/>
              <w:rPr>
                <w:rFonts w:ascii="Times New Roman" w:eastAsia="Times New Roman" w:hAnsi="Times New Roman" w:cs="Times New Roman"/>
                <w:b/>
                <w:bCs/>
                <w:sz w:val="24"/>
                <w:szCs w:val="24"/>
                <w:lang w:eastAsia="en-ID"/>
              </w:rPr>
            </w:pPr>
            <w:r w:rsidRPr="00682BDA">
              <w:rPr>
                <w:rFonts w:ascii="Times New Roman" w:eastAsia="Times New Roman" w:hAnsi="Times New Roman" w:cs="Times New Roman"/>
                <w:b/>
                <w:bCs/>
                <w:sz w:val="24"/>
                <w:szCs w:val="24"/>
                <w:lang w:eastAsia="en-ID"/>
              </w:rPr>
              <w:t>Bahan</w:t>
            </w:r>
          </w:p>
        </w:tc>
        <w:tc>
          <w:tcPr>
            <w:tcW w:w="0" w:type="auto"/>
            <w:vAlign w:val="center"/>
            <w:hideMark/>
          </w:tcPr>
          <w:p w14:paraId="29B6F105" w14:textId="77777777" w:rsidR="00682BDA" w:rsidRPr="00682BDA" w:rsidRDefault="00682BDA" w:rsidP="00682BDA">
            <w:pPr>
              <w:spacing w:before="100" w:beforeAutospacing="1" w:after="100" w:afterAutospacing="1" w:line="240" w:lineRule="auto"/>
              <w:rPr>
                <w:rFonts w:ascii="Times New Roman" w:eastAsia="Times New Roman" w:hAnsi="Times New Roman" w:cs="Times New Roman"/>
                <w:sz w:val="24"/>
                <w:szCs w:val="24"/>
                <w:lang w:eastAsia="en-ID"/>
              </w:rPr>
            </w:pPr>
            <w:r w:rsidRPr="00682BDA">
              <w:rPr>
                <w:rFonts w:ascii="Times New Roman" w:eastAsia="Times New Roman" w:hAnsi="Times New Roman" w:cs="Times New Roman"/>
                <w:sz w:val="24"/>
                <w:szCs w:val="24"/>
                <w:lang w:eastAsia="en-ID"/>
              </w:rPr>
              <w:t>Kayu Jati Solid</w:t>
            </w:r>
          </w:p>
        </w:tc>
      </w:tr>
      <w:tr w:rsidR="00682BDA" w:rsidRPr="00682BDA" w14:paraId="009640E3" w14:textId="77777777" w:rsidTr="00682BDA">
        <w:trPr>
          <w:tblCellSpacing w:w="15" w:type="dxa"/>
        </w:trPr>
        <w:tc>
          <w:tcPr>
            <w:tcW w:w="0" w:type="auto"/>
            <w:vAlign w:val="center"/>
            <w:hideMark/>
          </w:tcPr>
          <w:p w14:paraId="10ED08C5" w14:textId="77777777" w:rsidR="00682BDA" w:rsidRPr="00682BDA" w:rsidRDefault="00682BDA" w:rsidP="00682BDA">
            <w:pPr>
              <w:spacing w:after="0" w:line="240" w:lineRule="auto"/>
              <w:jc w:val="center"/>
              <w:rPr>
                <w:rFonts w:ascii="Times New Roman" w:eastAsia="Times New Roman" w:hAnsi="Times New Roman" w:cs="Times New Roman"/>
                <w:b/>
                <w:bCs/>
                <w:sz w:val="24"/>
                <w:szCs w:val="24"/>
                <w:lang w:eastAsia="en-ID"/>
              </w:rPr>
            </w:pPr>
            <w:r w:rsidRPr="00682BDA">
              <w:rPr>
                <w:rFonts w:ascii="Times New Roman" w:eastAsia="Times New Roman" w:hAnsi="Times New Roman" w:cs="Times New Roman"/>
                <w:b/>
                <w:bCs/>
                <w:sz w:val="24"/>
                <w:szCs w:val="24"/>
                <w:lang w:eastAsia="en-ID"/>
              </w:rPr>
              <w:t>Finishing</w:t>
            </w:r>
          </w:p>
        </w:tc>
        <w:tc>
          <w:tcPr>
            <w:tcW w:w="0" w:type="auto"/>
            <w:vAlign w:val="center"/>
            <w:hideMark/>
          </w:tcPr>
          <w:p w14:paraId="70762C81" w14:textId="77777777" w:rsidR="00682BDA" w:rsidRPr="00682BDA" w:rsidRDefault="00682BDA" w:rsidP="00682BDA">
            <w:pPr>
              <w:spacing w:before="100" w:beforeAutospacing="1" w:after="100" w:afterAutospacing="1" w:line="240" w:lineRule="auto"/>
              <w:rPr>
                <w:rFonts w:ascii="Times New Roman" w:eastAsia="Times New Roman" w:hAnsi="Times New Roman" w:cs="Times New Roman"/>
                <w:sz w:val="24"/>
                <w:szCs w:val="24"/>
                <w:lang w:eastAsia="en-ID"/>
              </w:rPr>
            </w:pPr>
            <w:r w:rsidRPr="00682BDA">
              <w:rPr>
                <w:rFonts w:ascii="Times New Roman" w:eastAsia="Times New Roman" w:hAnsi="Times New Roman" w:cs="Times New Roman"/>
                <w:sz w:val="24"/>
                <w:szCs w:val="24"/>
                <w:lang w:eastAsia="en-ID"/>
              </w:rPr>
              <w:t>Natural</w:t>
            </w:r>
          </w:p>
        </w:tc>
      </w:tr>
      <w:tr w:rsidR="00682BDA" w:rsidRPr="00682BDA" w14:paraId="0B57E288" w14:textId="77777777" w:rsidTr="00682BDA">
        <w:trPr>
          <w:tblCellSpacing w:w="15" w:type="dxa"/>
        </w:trPr>
        <w:tc>
          <w:tcPr>
            <w:tcW w:w="0" w:type="auto"/>
            <w:vAlign w:val="center"/>
            <w:hideMark/>
          </w:tcPr>
          <w:p w14:paraId="1F43E6DC" w14:textId="77777777" w:rsidR="00682BDA" w:rsidRPr="00682BDA" w:rsidRDefault="00682BDA" w:rsidP="00682BDA">
            <w:pPr>
              <w:spacing w:after="0" w:line="240" w:lineRule="auto"/>
              <w:jc w:val="center"/>
              <w:rPr>
                <w:rFonts w:ascii="Times New Roman" w:eastAsia="Times New Roman" w:hAnsi="Times New Roman" w:cs="Times New Roman"/>
                <w:b/>
                <w:bCs/>
                <w:sz w:val="24"/>
                <w:szCs w:val="24"/>
                <w:lang w:eastAsia="en-ID"/>
              </w:rPr>
            </w:pPr>
            <w:r w:rsidRPr="00682BDA">
              <w:rPr>
                <w:rFonts w:ascii="Times New Roman" w:eastAsia="Times New Roman" w:hAnsi="Times New Roman" w:cs="Times New Roman"/>
                <w:b/>
                <w:bCs/>
                <w:sz w:val="24"/>
                <w:szCs w:val="24"/>
                <w:lang w:eastAsia="en-ID"/>
              </w:rPr>
              <w:t>Jenis Kain</w:t>
            </w:r>
          </w:p>
        </w:tc>
        <w:tc>
          <w:tcPr>
            <w:tcW w:w="0" w:type="auto"/>
            <w:vAlign w:val="center"/>
            <w:hideMark/>
          </w:tcPr>
          <w:p w14:paraId="0AFC47B7" w14:textId="77777777" w:rsidR="00682BDA" w:rsidRPr="00682BDA" w:rsidRDefault="00682BDA" w:rsidP="00682BDA">
            <w:pPr>
              <w:spacing w:before="100" w:beforeAutospacing="1" w:after="100" w:afterAutospacing="1" w:line="240" w:lineRule="auto"/>
              <w:rPr>
                <w:rFonts w:ascii="Times New Roman" w:eastAsia="Times New Roman" w:hAnsi="Times New Roman" w:cs="Times New Roman"/>
                <w:sz w:val="24"/>
                <w:szCs w:val="24"/>
                <w:lang w:eastAsia="en-ID"/>
              </w:rPr>
            </w:pPr>
            <w:r w:rsidRPr="00682BDA">
              <w:rPr>
                <w:rFonts w:ascii="Times New Roman" w:eastAsia="Times New Roman" w:hAnsi="Times New Roman" w:cs="Times New Roman"/>
                <w:sz w:val="24"/>
                <w:szCs w:val="24"/>
                <w:lang w:eastAsia="en-ID"/>
              </w:rPr>
              <w:t>Kain Beludru</w:t>
            </w:r>
          </w:p>
        </w:tc>
      </w:tr>
      <w:tr w:rsidR="00682BDA" w:rsidRPr="00682BDA" w14:paraId="2F59FB9D" w14:textId="77777777" w:rsidTr="00682BDA">
        <w:trPr>
          <w:tblCellSpacing w:w="15" w:type="dxa"/>
        </w:trPr>
        <w:tc>
          <w:tcPr>
            <w:tcW w:w="0" w:type="auto"/>
            <w:vAlign w:val="center"/>
            <w:hideMark/>
          </w:tcPr>
          <w:p w14:paraId="459A293A" w14:textId="77777777" w:rsidR="00682BDA" w:rsidRPr="00682BDA" w:rsidRDefault="00682BDA" w:rsidP="00682BDA">
            <w:pPr>
              <w:spacing w:after="0" w:line="240" w:lineRule="auto"/>
              <w:jc w:val="center"/>
              <w:rPr>
                <w:rFonts w:ascii="Times New Roman" w:eastAsia="Times New Roman" w:hAnsi="Times New Roman" w:cs="Times New Roman"/>
                <w:b/>
                <w:bCs/>
                <w:sz w:val="24"/>
                <w:szCs w:val="24"/>
                <w:lang w:eastAsia="en-ID"/>
              </w:rPr>
            </w:pPr>
            <w:r w:rsidRPr="00682BDA">
              <w:rPr>
                <w:rFonts w:ascii="Times New Roman" w:eastAsia="Times New Roman" w:hAnsi="Times New Roman" w:cs="Times New Roman"/>
                <w:b/>
                <w:bCs/>
                <w:sz w:val="24"/>
                <w:szCs w:val="24"/>
                <w:lang w:eastAsia="en-ID"/>
              </w:rPr>
              <w:t>Ruangan</w:t>
            </w:r>
          </w:p>
        </w:tc>
        <w:tc>
          <w:tcPr>
            <w:tcW w:w="0" w:type="auto"/>
            <w:vAlign w:val="center"/>
            <w:hideMark/>
          </w:tcPr>
          <w:p w14:paraId="462C5F8A" w14:textId="77777777" w:rsidR="00682BDA" w:rsidRPr="00682BDA" w:rsidRDefault="00682BDA" w:rsidP="00682BDA">
            <w:pPr>
              <w:spacing w:before="100" w:beforeAutospacing="1" w:after="100" w:afterAutospacing="1" w:line="240" w:lineRule="auto"/>
              <w:rPr>
                <w:rFonts w:ascii="Times New Roman" w:eastAsia="Times New Roman" w:hAnsi="Times New Roman" w:cs="Times New Roman"/>
                <w:sz w:val="24"/>
                <w:szCs w:val="24"/>
                <w:lang w:eastAsia="en-ID"/>
              </w:rPr>
            </w:pPr>
            <w:r w:rsidRPr="00682BDA">
              <w:rPr>
                <w:rFonts w:ascii="Times New Roman" w:eastAsia="Times New Roman" w:hAnsi="Times New Roman" w:cs="Times New Roman"/>
                <w:sz w:val="24"/>
                <w:szCs w:val="24"/>
                <w:lang w:eastAsia="en-ID"/>
              </w:rPr>
              <w:t>Cafe/ Bar/ Restoran</w:t>
            </w:r>
          </w:p>
        </w:tc>
      </w:tr>
      <w:tr w:rsidR="00682BDA" w:rsidRPr="00682BDA" w14:paraId="2EA0C0E6" w14:textId="77777777" w:rsidTr="00682BDA">
        <w:trPr>
          <w:tblCellSpacing w:w="15" w:type="dxa"/>
        </w:trPr>
        <w:tc>
          <w:tcPr>
            <w:tcW w:w="0" w:type="auto"/>
            <w:vAlign w:val="center"/>
            <w:hideMark/>
          </w:tcPr>
          <w:p w14:paraId="2A167EA4" w14:textId="77777777" w:rsidR="00682BDA" w:rsidRPr="00682BDA" w:rsidRDefault="00682BDA" w:rsidP="00682BDA">
            <w:pPr>
              <w:spacing w:after="0" w:line="240" w:lineRule="auto"/>
              <w:jc w:val="center"/>
              <w:rPr>
                <w:rFonts w:ascii="Times New Roman" w:eastAsia="Times New Roman" w:hAnsi="Times New Roman" w:cs="Times New Roman"/>
                <w:b/>
                <w:bCs/>
                <w:sz w:val="24"/>
                <w:szCs w:val="24"/>
                <w:lang w:eastAsia="en-ID"/>
              </w:rPr>
            </w:pPr>
            <w:r w:rsidRPr="00682BDA">
              <w:rPr>
                <w:rFonts w:ascii="Times New Roman" w:eastAsia="Times New Roman" w:hAnsi="Times New Roman" w:cs="Times New Roman"/>
                <w:b/>
                <w:bCs/>
                <w:sz w:val="24"/>
                <w:szCs w:val="24"/>
                <w:lang w:eastAsia="en-ID"/>
              </w:rPr>
              <w:t>Ukuran Kursi</w:t>
            </w:r>
          </w:p>
        </w:tc>
        <w:tc>
          <w:tcPr>
            <w:tcW w:w="0" w:type="auto"/>
            <w:vAlign w:val="center"/>
            <w:hideMark/>
          </w:tcPr>
          <w:p w14:paraId="3C0533CB" w14:textId="77777777" w:rsidR="00682BDA" w:rsidRPr="00682BDA" w:rsidRDefault="00682BDA" w:rsidP="00682BDA">
            <w:pPr>
              <w:spacing w:before="100" w:beforeAutospacing="1" w:after="100" w:afterAutospacing="1" w:line="240" w:lineRule="auto"/>
              <w:rPr>
                <w:rFonts w:ascii="Times New Roman" w:eastAsia="Times New Roman" w:hAnsi="Times New Roman" w:cs="Times New Roman"/>
                <w:sz w:val="24"/>
                <w:szCs w:val="24"/>
                <w:lang w:eastAsia="en-ID"/>
              </w:rPr>
            </w:pPr>
            <w:r w:rsidRPr="00682BDA">
              <w:rPr>
                <w:rFonts w:ascii="Times New Roman" w:eastAsia="Times New Roman" w:hAnsi="Times New Roman" w:cs="Times New Roman"/>
                <w:sz w:val="24"/>
                <w:szCs w:val="24"/>
                <w:lang w:eastAsia="en-ID"/>
              </w:rPr>
              <w:t>P 45cm X L 40cm X T 45cm</w:t>
            </w:r>
          </w:p>
        </w:tc>
      </w:tr>
    </w:tbl>
    <w:p w14:paraId="5F3AFE1B" w14:textId="241ABE78" w:rsidR="00682BDA" w:rsidRDefault="00682BDA">
      <w:pPr>
        <w:pBdr>
          <w:bottom w:val="double" w:sz="6" w:space="1" w:color="auto"/>
        </w:pBdr>
      </w:pPr>
    </w:p>
    <w:p w14:paraId="3B517978" w14:textId="3FADCACF" w:rsidR="004747A7" w:rsidRDefault="004747A7"/>
    <w:p w14:paraId="2D83C8D4" w14:textId="77777777" w:rsidR="004747A7" w:rsidRDefault="004747A7" w:rsidP="004747A7">
      <w:pPr>
        <w:pStyle w:val="Heading1"/>
      </w:pPr>
      <w:r>
        <w:t>Kursi Kayu Cafe Timber Minimalis</w:t>
      </w:r>
    </w:p>
    <w:p w14:paraId="33BC3DB7" w14:textId="77777777" w:rsidR="004747A7" w:rsidRDefault="004747A7" w:rsidP="004747A7">
      <w:pPr>
        <w:pStyle w:val="meta-brand"/>
        <w:numPr>
          <w:ilvl w:val="0"/>
          <w:numId w:val="13"/>
        </w:numPr>
      </w:pPr>
      <w:r>
        <w:t xml:space="preserve">Brand: </w:t>
      </w:r>
      <w:hyperlink r:id="rId40" w:history="1">
        <w:r>
          <w:rPr>
            <w:rStyle w:val="Hyperlink"/>
          </w:rPr>
          <w:t>Indofurnia</w:t>
        </w:r>
      </w:hyperlink>
    </w:p>
    <w:p w14:paraId="57986102" w14:textId="77777777" w:rsidR="004747A7" w:rsidRDefault="004747A7" w:rsidP="004747A7">
      <w:pPr>
        <w:pStyle w:val="price"/>
      </w:pPr>
      <w:r>
        <w:rPr>
          <w:rStyle w:val="woocommerce-price-currencysymbol"/>
        </w:rPr>
        <w:t>Rp</w:t>
      </w:r>
      <w:r>
        <w:rPr>
          <w:rStyle w:val="woocommerce-price-amount"/>
        </w:rPr>
        <w:t> 1,350,000</w:t>
      </w:r>
    </w:p>
    <w:p w14:paraId="0BCE672A" w14:textId="77777777" w:rsidR="004747A7" w:rsidRDefault="004747A7" w:rsidP="004747A7">
      <w:pPr>
        <w:pStyle w:val="stock"/>
      </w:pPr>
      <w:r>
        <w:t>Status:In stock</w:t>
      </w:r>
    </w:p>
    <w:p w14:paraId="08587D25" w14:textId="77777777" w:rsidR="004747A7" w:rsidRDefault="004747A7" w:rsidP="004747A7">
      <w:pPr>
        <w:pStyle w:val="NormalWeb"/>
      </w:pPr>
      <w:r>
        <w:rPr>
          <w:rStyle w:val="Strong"/>
        </w:rPr>
        <w:lastRenderedPageBreak/>
        <w:t>Kursi Kayu Cafe Timber Minimalis</w:t>
      </w:r>
      <w:r>
        <w:t xml:space="preserve"> adalah bagian dari koleksi Indofurnia yang dirancang dan diproduksi oleh pengrajin berpengalaman kami. Kursi Kayu Cafe Timber Minimalis bergaya Modern ini memiliki bingkai kayu jati yang solid dengan anyaman anyaman rotan.</w:t>
      </w:r>
    </w:p>
    <w:p w14:paraId="094A355A" w14:textId="45C5A179" w:rsidR="004747A7" w:rsidRDefault="004747A7"/>
    <w:p w14:paraId="107800E9" w14:textId="77777777" w:rsidR="004747A7" w:rsidRPr="004747A7" w:rsidRDefault="004747A7" w:rsidP="004747A7">
      <w:pPr>
        <w:spacing w:after="0" w:line="240" w:lineRule="auto"/>
        <w:rPr>
          <w:rFonts w:ascii="Times New Roman" w:eastAsia="Times New Roman" w:hAnsi="Times New Roman" w:cs="Times New Roman"/>
          <w:sz w:val="24"/>
          <w:szCs w:val="24"/>
          <w:lang w:eastAsia="en-ID"/>
        </w:rPr>
      </w:pPr>
      <w:r w:rsidRPr="004747A7">
        <w:rPr>
          <w:rFonts w:ascii="Times New Roman" w:eastAsia="Times New Roman" w:hAnsi="Times New Roman" w:cs="Times New Roman"/>
          <w:b/>
          <w:bCs/>
          <w:sz w:val="24"/>
          <w:szCs w:val="24"/>
          <w:lang w:eastAsia="en-ID"/>
        </w:rPr>
        <w:t xml:space="preserve">SKU: </w:t>
      </w:r>
      <w:r w:rsidRPr="004747A7">
        <w:rPr>
          <w:rFonts w:ascii="Times New Roman" w:eastAsia="Times New Roman" w:hAnsi="Times New Roman" w:cs="Times New Roman"/>
          <w:sz w:val="24"/>
          <w:szCs w:val="24"/>
          <w:lang w:eastAsia="en-ID"/>
        </w:rPr>
        <w:t xml:space="preserve">INDOKC-03 </w:t>
      </w:r>
      <w:r w:rsidRPr="004747A7">
        <w:rPr>
          <w:rFonts w:ascii="Times New Roman" w:eastAsia="Times New Roman" w:hAnsi="Times New Roman" w:cs="Times New Roman"/>
          <w:b/>
          <w:bCs/>
          <w:sz w:val="24"/>
          <w:szCs w:val="24"/>
          <w:lang w:eastAsia="en-ID"/>
        </w:rPr>
        <w:t xml:space="preserve">Category: </w:t>
      </w:r>
      <w:hyperlink r:id="rId41" w:history="1">
        <w:r w:rsidRPr="004747A7">
          <w:rPr>
            <w:rFonts w:ascii="Times New Roman" w:eastAsia="Times New Roman" w:hAnsi="Times New Roman" w:cs="Times New Roman"/>
            <w:color w:val="0000FF"/>
            <w:sz w:val="24"/>
            <w:szCs w:val="24"/>
            <w:u w:val="single"/>
            <w:lang w:eastAsia="en-ID"/>
          </w:rPr>
          <w:t>Kursi Cafe</w:t>
        </w:r>
      </w:hyperlink>
      <w:r w:rsidRPr="004747A7">
        <w:rPr>
          <w:rFonts w:ascii="Times New Roman" w:eastAsia="Times New Roman" w:hAnsi="Times New Roman" w:cs="Times New Roman"/>
          <w:sz w:val="24"/>
          <w:szCs w:val="24"/>
          <w:lang w:eastAsia="en-ID"/>
        </w:rPr>
        <w:t xml:space="preserve"> </w:t>
      </w:r>
      <w:r w:rsidRPr="004747A7">
        <w:rPr>
          <w:rFonts w:ascii="Times New Roman" w:eastAsia="Times New Roman" w:hAnsi="Times New Roman" w:cs="Times New Roman"/>
          <w:b/>
          <w:bCs/>
          <w:sz w:val="24"/>
          <w:szCs w:val="24"/>
          <w:lang w:eastAsia="en-ID"/>
        </w:rPr>
        <w:t xml:space="preserve">Tags: </w:t>
      </w:r>
      <w:hyperlink r:id="rId42" w:history="1">
        <w:r w:rsidRPr="004747A7">
          <w:rPr>
            <w:rFonts w:ascii="Times New Roman" w:eastAsia="Times New Roman" w:hAnsi="Times New Roman" w:cs="Times New Roman"/>
            <w:color w:val="0000FF"/>
            <w:sz w:val="24"/>
            <w:szCs w:val="24"/>
            <w:u w:val="single"/>
            <w:lang w:eastAsia="en-ID"/>
          </w:rPr>
          <w:t>Harga Kursi Cafe</w:t>
        </w:r>
      </w:hyperlink>
      <w:r w:rsidRPr="004747A7">
        <w:rPr>
          <w:rFonts w:ascii="Times New Roman" w:eastAsia="Times New Roman" w:hAnsi="Times New Roman" w:cs="Times New Roman"/>
          <w:sz w:val="24"/>
          <w:szCs w:val="24"/>
          <w:lang w:eastAsia="en-ID"/>
        </w:rPr>
        <w:t xml:space="preserve">, </w:t>
      </w:r>
      <w:hyperlink r:id="rId43" w:history="1">
        <w:r w:rsidRPr="004747A7">
          <w:rPr>
            <w:rFonts w:ascii="Times New Roman" w:eastAsia="Times New Roman" w:hAnsi="Times New Roman" w:cs="Times New Roman"/>
            <w:color w:val="0000FF"/>
            <w:sz w:val="24"/>
            <w:szCs w:val="24"/>
            <w:u w:val="single"/>
            <w:lang w:eastAsia="en-ID"/>
          </w:rPr>
          <w:t>Kursi Cafe Besi</w:t>
        </w:r>
      </w:hyperlink>
      <w:r w:rsidRPr="004747A7">
        <w:rPr>
          <w:rFonts w:ascii="Times New Roman" w:eastAsia="Times New Roman" w:hAnsi="Times New Roman" w:cs="Times New Roman"/>
          <w:sz w:val="24"/>
          <w:szCs w:val="24"/>
          <w:lang w:eastAsia="en-ID"/>
        </w:rPr>
        <w:t xml:space="preserve">, </w:t>
      </w:r>
      <w:hyperlink r:id="rId44" w:history="1">
        <w:r w:rsidRPr="004747A7">
          <w:rPr>
            <w:rFonts w:ascii="Times New Roman" w:eastAsia="Times New Roman" w:hAnsi="Times New Roman" w:cs="Times New Roman"/>
            <w:color w:val="0000FF"/>
            <w:sz w:val="24"/>
            <w:szCs w:val="24"/>
            <w:u w:val="single"/>
            <w:lang w:eastAsia="en-ID"/>
          </w:rPr>
          <w:t>Kursi Cafe Kayu</w:t>
        </w:r>
      </w:hyperlink>
      <w:r w:rsidRPr="004747A7">
        <w:rPr>
          <w:rFonts w:ascii="Times New Roman" w:eastAsia="Times New Roman" w:hAnsi="Times New Roman" w:cs="Times New Roman"/>
          <w:sz w:val="24"/>
          <w:szCs w:val="24"/>
          <w:lang w:eastAsia="en-ID"/>
        </w:rPr>
        <w:t xml:space="preserve">, </w:t>
      </w:r>
      <w:hyperlink r:id="rId45" w:history="1">
        <w:r w:rsidRPr="004747A7">
          <w:rPr>
            <w:rFonts w:ascii="Times New Roman" w:eastAsia="Times New Roman" w:hAnsi="Times New Roman" w:cs="Times New Roman"/>
            <w:color w:val="0000FF"/>
            <w:sz w:val="24"/>
            <w:szCs w:val="24"/>
            <w:u w:val="single"/>
            <w:lang w:eastAsia="en-ID"/>
          </w:rPr>
          <w:t>Kursi Cafe Kayu Jati</w:t>
        </w:r>
      </w:hyperlink>
      <w:r w:rsidRPr="004747A7">
        <w:rPr>
          <w:rFonts w:ascii="Times New Roman" w:eastAsia="Times New Roman" w:hAnsi="Times New Roman" w:cs="Times New Roman"/>
          <w:sz w:val="24"/>
          <w:szCs w:val="24"/>
          <w:lang w:eastAsia="en-ID"/>
        </w:rPr>
        <w:t xml:space="preserve">, </w:t>
      </w:r>
      <w:hyperlink r:id="rId46" w:history="1">
        <w:r w:rsidRPr="004747A7">
          <w:rPr>
            <w:rFonts w:ascii="Times New Roman" w:eastAsia="Times New Roman" w:hAnsi="Times New Roman" w:cs="Times New Roman"/>
            <w:color w:val="0000FF"/>
            <w:sz w:val="24"/>
            <w:szCs w:val="24"/>
            <w:u w:val="single"/>
            <w:lang w:eastAsia="en-ID"/>
          </w:rPr>
          <w:t>Kursi Cafe Kayu Minimalis</w:t>
        </w:r>
      </w:hyperlink>
      <w:r w:rsidRPr="004747A7">
        <w:rPr>
          <w:rFonts w:ascii="Times New Roman" w:eastAsia="Times New Roman" w:hAnsi="Times New Roman" w:cs="Times New Roman"/>
          <w:sz w:val="24"/>
          <w:szCs w:val="24"/>
          <w:lang w:eastAsia="en-ID"/>
        </w:rPr>
        <w:t xml:space="preserve">, </w:t>
      </w:r>
      <w:hyperlink r:id="rId47" w:history="1">
        <w:r w:rsidRPr="004747A7">
          <w:rPr>
            <w:rFonts w:ascii="Times New Roman" w:eastAsia="Times New Roman" w:hAnsi="Times New Roman" w:cs="Times New Roman"/>
            <w:color w:val="0000FF"/>
            <w:sz w:val="24"/>
            <w:szCs w:val="24"/>
            <w:u w:val="single"/>
            <w:lang w:eastAsia="en-ID"/>
          </w:rPr>
          <w:t>Kursi Cafe Kayu Murah</w:t>
        </w:r>
      </w:hyperlink>
      <w:r w:rsidRPr="004747A7">
        <w:rPr>
          <w:rFonts w:ascii="Times New Roman" w:eastAsia="Times New Roman" w:hAnsi="Times New Roman" w:cs="Times New Roman"/>
          <w:sz w:val="24"/>
          <w:szCs w:val="24"/>
          <w:lang w:eastAsia="en-ID"/>
        </w:rPr>
        <w:t xml:space="preserve">, </w:t>
      </w:r>
      <w:hyperlink r:id="rId48" w:history="1">
        <w:r w:rsidRPr="004747A7">
          <w:rPr>
            <w:rFonts w:ascii="Times New Roman" w:eastAsia="Times New Roman" w:hAnsi="Times New Roman" w:cs="Times New Roman"/>
            <w:color w:val="0000FF"/>
            <w:sz w:val="24"/>
            <w:szCs w:val="24"/>
            <w:u w:val="single"/>
            <w:lang w:eastAsia="en-ID"/>
          </w:rPr>
          <w:t>Kursi Cafe Kayu Tinggi</w:t>
        </w:r>
      </w:hyperlink>
      <w:r w:rsidRPr="004747A7">
        <w:rPr>
          <w:rFonts w:ascii="Times New Roman" w:eastAsia="Times New Roman" w:hAnsi="Times New Roman" w:cs="Times New Roman"/>
          <w:sz w:val="24"/>
          <w:szCs w:val="24"/>
          <w:lang w:eastAsia="en-ID"/>
        </w:rPr>
        <w:t xml:space="preserve">, </w:t>
      </w:r>
      <w:hyperlink r:id="rId49" w:history="1">
        <w:r w:rsidRPr="004747A7">
          <w:rPr>
            <w:rFonts w:ascii="Times New Roman" w:eastAsia="Times New Roman" w:hAnsi="Times New Roman" w:cs="Times New Roman"/>
            <w:color w:val="0000FF"/>
            <w:sz w:val="24"/>
            <w:szCs w:val="24"/>
            <w:u w:val="single"/>
            <w:lang w:eastAsia="en-ID"/>
          </w:rPr>
          <w:t>Kursi Cafe Kayu Unik</w:t>
        </w:r>
      </w:hyperlink>
      <w:r w:rsidRPr="004747A7">
        <w:rPr>
          <w:rFonts w:ascii="Times New Roman" w:eastAsia="Times New Roman" w:hAnsi="Times New Roman" w:cs="Times New Roman"/>
          <w:sz w:val="24"/>
          <w:szCs w:val="24"/>
          <w:lang w:eastAsia="en-ID"/>
        </w:rPr>
        <w:t xml:space="preserve">, </w:t>
      </w:r>
      <w:hyperlink r:id="rId50" w:history="1">
        <w:r w:rsidRPr="004747A7">
          <w:rPr>
            <w:rFonts w:ascii="Times New Roman" w:eastAsia="Times New Roman" w:hAnsi="Times New Roman" w:cs="Times New Roman"/>
            <w:color w:val="0000FF"/>
            <w:sz w:val="24"/>
            <w:szCs w:val="24"/>
            <w:u w:val="single"/>
            <w:lang w:eastAsia="en-ID"/>
          </w:rPr>
          <w:t>Kursi Cafe Minimalis</w:t>
        </w:r>
      </w:hyperlink>
      <w:r w:rsidRPr="004747A7">
        <w:rPr>
          <w:rFonts w:ascii="Times New Roman" w:eastAsia="Times New Roman" w:hAnsi="Times New Roman" w:cs="Times New Roman"/>
          <w:sz w:val="24"/>
          <w:szCs w:val="24"/>
          <w:lang w:eastAsia="en-ID"/>
        </w:rPr>
        <w:t xml:space="preserve">, </w:t>
      </w:r>
      <w:hyperlink r:id="rId51" w:history="1">
        <w:r w:rsidRPr="004747A7">
          <w:rPr>
            <w:rFonts w:ascii="Times New Roman" w:eastAsia="Times New Roman" w:hAnsi="Times New Roman" w:cs="Times New Roman"/>
            <w:color w:val="0000FF"/>
            <w:sz w:val="24"/>
            <w:szCs w:val="24"/>
            <w:u w:val="single"/>
            <w:lang w:eastAsia="en-ID"/>
          </w:rPr>
          <w:t>Kursi Cafe Modern</w:t>
        </w:r>
      </w:hyperlink>
      <w:r w:rsidRPr="004747A7">
        <w:rPr>
          <w:rFonts w:ascii="Times New Roman" w:eastAsia="Times New Roman" w:hAnsi="Times New Roman" w:cs="Times New Roman"/>
          <w:sz w:val="24"/>
          <w:szCs w:val="24"/>
          <w:lang w:eastAsia="en-ID"/>
        </w:rPr>
        <w:t xml:space="preserve">, </w:t>
      </w:r>
      <w:hyperlink r:id="rId52" w:history="1">
        <w:r w:rsidRPr="004747A7">
          <w:rPr>
            <w:rFonts w:ascii="Times New Roman" w:eastAsia="Times New Roman" w:hAnsi="Times New Roman" w:cs="Times New Roman"/>
            <w:color w:val="0000FF"/>
            <w:sz w:val="24"/>
            <w:szCs w:val="24"/>
            <w:u w:val="single"/>
            <w:lang w:eastAsia="en-ID"/>
          </w:rPr>
          <w:t>Kursi Cafe Murah</w:t>
        </w:r>
      </w:hyperlink>
      <w:r w:rsidRPr="004747A7">
        <w:rPr>
          <w:rFonts w:ascii="Times New Roman" w:eastAsia="Times New Roman" w:hAnsi="Times New Roman" w:cs="Times New Roman"/>
          <w:sz w:val="24"/>
          <w:szCs w:val="24"/>
          <w:lang w:eastAsia="en-ID"/>
        </w:rPr>
        <w:t xml:space="preserve">, </w:t>
      </w:r>
      <w:hyperlink r:id="rId53" w:history="1">
        <w:r w:rsidRPr="004747A7">
          <w:rPr>
            <w:rFonts w:ascii="Times New Roman" w:eastAsia="Times New Roman" w:hAnsi="Times New Roman" w:cs="Times New Roman"/>
            <w:color w:val="0000FF"/>
            <w:sz w:val="24"/>
            <w:szCs w:val="24"/>
            <w:u w:val="single"/>
            <w:lang w:eastAsia="en-ID"/>
          </w:rPr>
          <w:t>Kursi Cafe Tinggi</w:t>
        </w:r>
      </w:hyperlink>
    </w:p>
    <w:p w14:paraId="49D07F2A" w14:textId="54A1ADE8" w:rsidR="004747A7" w:rsidRDefault="004747A7"/>
    <w:p w14:paraId="599975EC" w14:textId="6F4DB400" w:rsidR="007F7438" w:rsidRDefault="007F7438"/>
    <w:p w14:paraId="5C12DCA2" w14:textId="77777777" w:rsidR="007F7438" w:rsidRDefault="007F7438" w:rsidP="007F7438">
      <w:pPr>
        <w:pStyle w:val="NormalWeb"/>
      </w:pPr>
      <w:r>
        <w:t xml:space="preserve">DESKRIPSI : </w:t>
      </w:r>
      <w:r>
        <w:rPr>
          <w:rStyle w:val="Strong"/>
        </w:rPr>
        <w:t>Kursi Kayu Cafe Timber Minimalis</w:t>
      </w:r>
      <w:r>
        <w:t xml:space="preserve"> adalah bagian dari koleksi Indofurnia yang dirancang dan diproduksi oleh pengrajin berpengalaman kami. Kursi Kayu Cafe Timber Minimalis bergaya Modern ini memiliki bingkai kayu jati yang solid dengan anyaman anyaman rotan, dilengkapi dengan kain pelapis putih dan kokoh.</w:t>
      </w:r>
    </w:p>
    <w:p w14:paraId="5AA71335" w14:textId="77777777" w:rsidR="007F7438" w:rsidRDefault="007F7438" w:rsidP="007F7438">
      <w:pPr>
        <w:pStyle w:val="Heading3"/>
      </w:pPr>
      <w:r>
        <w:t>Bahan Pembuatan Kursi Cafe</w:t>
      </w:r>
    </w:p>
    <w:p w14:paraId="5698C8B8" w14:textId="77777777" w:rsidR="007F7438" w:rsidRDefault="007F7438" w:rsidP="007F7438">
      <w:pPr>
        <w:numPr>
          <w:ilvl w:val="0"/>
          <w:numId w:val="14"/>
        </w:numPr>
        <w:spacing w:before="100" w:beforeAutospacing="1" w:after="100" w:afterAutospacing="1" w:line="240" w:lineRule="auto"/>
      </w:pPr>
      <w:r>
        <w:t>Kayu Jati Solid : Kayu jati merupakan salah satu bahan yang sering digunakan dalam pembuatan berbagai macam furniture. Kayu jati menjadi salah satu bahan pilihan karena ia dikenal memiliki serat yang bagus sehingga kayunya kuat dan tahan lama. Kayu jati juga dikatakan memiliki zat alami yang anti rayap sehingga sangat cocok untuk digunakan pembuatan berbagai furniture.</w:t>
      </w:r>
    </w:p>
    <w:p w14:paraId="3E592D56" w14:textId="77777777" w:rsidR="007F7438" w:rsidRDefault="007F7438" w:rsidP="007F7438">
      <w:pPr>
        <w:numPr>
          <w:ilvl w:val="0"/>
          <w:numId w:val="14"/>
        </w:numPr>
        <w:spacing w:before="100" w:beforeAutospacing="1" w:after="100" w:afterAutospacing="1" w:line="240" w:lineRule="auto"/>
      </w:pPr>
      <w:r>
        <w:t>Kayu Mahoni Solid : Kursi cafe juga dibuat menggunakan kayu mahoni. Kayu mahoni adalah salah satu jenis kayu yang sangat populer untuk digunakan sebagai material furniture. Kayu mahoni terkenal memiliki tekstur yang lebih lunak dibandingkan dengan jenis kayu lain sehingga mudah dibentuk. Karakter serat kayu mahoni yang halus dan lurus juga akan memberikan kesan mewah untuk furniture Anda.</w:t>
      </w:r>
    </w:p>
    <w:p w14:paraId="7E2D04B2" w14:textId="77777777" w:rsidR="007F7438" w:rsidRDefault="007F7438" w:rsidP="007F7438">
      <w:pPr>
        <w:pStyle w:val="Heading3"/>
      </w:pPr>
      <w:r>
        <w:lastRenderedPageBreak/>
        <w:t>Jenis Finishing Kursi Cafe</w:t>
      </w:r>
    </w:p>
    <w:p w14:paraId="201A134E" w14:textId="5494094C" w:rsidR="007F7438" w:rsidRDefault="007F7438" w:rsidP="007F7438">
      <w:r>
        <w:rPr>
          <w:noProof/>
        </w:rPr>
        <w:drawing>
          <wp:inline distT="0" distB="0" distL="0" distR="0" wp14:anchorId="1CB1623F" wp14:editId="496F797A">
            <wp:extent cx="4761865" cy="4761865"/>
            <wp:effectExtent l="0" t="0" r="635" b="635"/>
            <wp:docPr id="3" name="Picture 3" descr="Kursi Kayu Cafe Timber Minim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rsi Kayu Cafe Timber Minimali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23636DE1" w14:textId="77777777" w:rsidR="007F7438" w:rsidRDefault="007F7438" w:rsidP="007F7438">
      <w:pPr>
        <w:pStyle w:val="wp-caption-text"/>
      </w:pPr>
      <w:r>
        <w:t>Kursi Kayu Cafe Timber Minimalis</w:t>
      </w:r>
    </w:p>
    <w:p w14:paraId="387B22B6" w14:textId="77777777" w:rsidR="007F7438" w:rsidRDefault="007F7438" w:rsidP="007F7438">
      <w:pPr>
        <w:numPr>
          <w:ilvl w:val="0"/>
          <w:numId w:val="15"/>
        </w:numPr>
        <w:spacing w:before="100" w:beforeAutospacing="1" w:after="100" w:afterAutospacing="1" w:line="240" w:lineRule="auto"/>
      </w:pPr>
      <w:r>
        <w:t>Duco Doff : Finishing jenis ini menggunakan cat duco premium dalam pewarnaannya. Dengan finishing duco kita dapat mem-finishing kayu dengan pilihan warna yang beragam. Jika dilihat lebih jauh, tampilan dari furniture yang diberi finishing cat duco nampak lebih mewah dengan permukaannya yang halus.</w:t>
      </w:r>
    </w:p>
    <w:p w14:paraId="66EF6F04" w14:textId="77777777" w:rsidR="007F7438" w:rsidRDefault="007F7438" w:rsidP="007F7438">
      <w:pPr>
        <w:numPr>
          <w:ilvl w:val="0"/>
          <w:numId w:val="15"/>
        </w:numPr>
        <w:spacing w:before="100" w:beforeAutospacing="1" w:after="100" w:afterAutospacing="1" w:line="240" w:lineRule="auto"/>
      </w:pPr>
      <w:r>
        <w:t>Melamix Doff : Melamin banyak digunakan oleh industri mebel sebagai finishing produknya. Finishing berbahan melamin memiliki hasil akhir yang lebih bagus dalam artian lebih halus jika dibandingkan dengan finishing jenis lainnya. Dengan finishing melamin ini akan memberikan kesan klasik dan glamor  pada produk furniture.</w:t>
      </w:r>
    </w:p>
    <w:p w14:paraId="0A82D090" w14:textId="77777777" w:rsidR="007F7438" w:rsidRDefault="007F7438" w:rsidP="007F7438">
      <w:pPr>
        <w:pStyle w:val="Heading3"/>
      </w:pPr>
      <w:r>
        <w:t>Fitur Kursi Cafe</w:t>
      </w:r>
    </w:p>
    <w:p w14:paraId="5787CB33" w14:textId="77777777" w:rsidR="007F7438" w:rsidRDefault="007F7438" w:rsidP="007F7438">
      <w:pPr>
        <w:numPr>
          <w:ilvl w:val="0"/>
          <w:numId w:val="16"/>
        </w:numPr>
        <w:spacing w:before="100" w:beforeAutospacing="1" w:after="100" w:afterAutospacing="1" w:line="240" w:lineRule="auto"/>
      </w:pPr>
      <w:r>
        <w:t>Dibuat  dalam bingkai kayu jati dan mahoni yang kokoh untuk memastikan stabilitas serta daya tahan untuk tahun-tahun mendatang</w:t>
      </w:r>
    </w:p>
    <w:p w14:paraId="0F8B47C9" w14:textId="77777777" w:rsidR="007F7438" w:rsidRDefault="007F7438" w:rsidP="007F7438">
      <w:pPr>
        <w:numPr>
          <w:ilvl w:val="0"/>
          <w:numId w:val="16"/>
        </w:numPr>
        <w:spacing w:before="100" w:beforeAutospacing="1" w:after="100" w:afterAutospacing="1" w:line="240" w:lineRule="auto"/>
      </w:pPr>
      <w:r>
        <w:t>Finishing Duco Doff/ Melamix Doff cocok dipadukan dengan berbagai jenis furnitur apa pun</w:t>
      </w:r>
    </w:p>
    <w:p w14:paraId="6D4D9ED7" w14:textId="77777777" w:rsidR="007F7438" w:rsidRDefault="007F7438" w:rsidP="007F7438">
      <w:pPr>
        <w:numPr>
          <w:ilvl w:val="0"/>
          <w:numId w:val="16"/>
        </w:numPr>
        <w:spacing w:before="100" w:beforeAutospacing="1" w:after="100" w:afterAutospacing="1" w:line="240" w:lineRule="auto"/>
      </w:pPr>
      <w:r>
        <w:t>Desain kursi cafe yang nyaman ini mencakup kerangka kursi dan punggung kokoh yang ditopang oleh kayu solid</w:t>
      </w:r>
    </w:p>
    <w:p w14:paraId="55D3A07B" w14:textId="77777777" w:rsidR="007F7438" w:rsidRDefault="007F7438" w:rsidP="007F7438">
      <w:pPr>
        <w:numPr>
          <w:ilvl w:val="0"/>
          <w:numId w:val="16"/>
        </w:numPr>
        <w:spacing w:before="100" w:beforeAutospacing="1" w:after="100" w:afterAutospacing="1" w:line="240" w:lineRule="auto"/>
      </w:pPr>
      <w:r>
        <w:t>Kursi cafe dibuat dengan berbagai model terkini dan kontemporer cocok untuk dekorasi apapun</w:t>
      </w:r>
    </w:p>
    <w:p w14:paraId="32C06A9F" w14:textId="77777777" w:rsidR="007F7438" w:rsidRDefault="007F7438" w:rsidP="007F7438">
      <w:pPr>
        <w:numPr>
          <w:ilvl w:val="0"/>
          <w:numId w:val="16"/>
        </w:numPr>
        <w:spacing w:before="100" w:beforeAutospacing="1" w:after="100" w:afterAutospacing="1" w:line="240" w:lineRule="auto"/>
      </w:pPr>
      <w:r>
        <w:lastRenderedPageBreak/>
        <w:t>Sempurna untuk menambah tampilan gaya ke cafe, ruang makan, dapur makan, atau restoran</w:t>
      </w:r>
    </w:p>
    <w:p w14:paraId="1AC72ABC" w14:textId="77777777" w:rsidR="007F7438" w:rsidRDefault="007F7438" w:rsidP="007F7438">
      <w:pPr>
        <w:numPr>
          <w:ilvl w:val="0"/>
          <w:numId w:val="16"/>
        </w:numPr>
        <w:spacing w:before="100" w:beforeAutospacing="1" w:after="100" w:afterAutospacing="1" w:line="240" w:lineRule="auto"/>
      </w:pPr>
      <w:r>
        <w:t>Sesuai dengan standar keamanan produk konsumen terbaru</w:t>
      </w:r>
    </w:p>
    <w:p w14:paraId="65BF2105" w14:textId="77777777" w:rsidR="007F7438" w:rsidRDefault="007F7438" w:rsidP="007F7438">
      <w:pPr>
        <w:numPr>
          <w:ilvl w:val="0"/>
          <w:numId w:val="16"/>
        </w:numPr>
        <w:spacing w:before="100" w:beforeAutospacing="1" w:after="100" w:afterAutospacing="1" w:line="240" w:lineRule="auto"/>
      </w:pPr>
      <w:r>
        <w:t>Kerangja kokoh dan tahan lama</w:t>
      </w:r>
    </w:p>
    <w:p w14:paraId="7062BBE4" w14:textId="77777777" w:rsidR="007F7438" w:rsidRDefault="007F7438" w:rsidP="007F7438">
      <w:pPr>
        <w:pStyle w:val="Heading3"/>
      </w:pPr>
      <w:r>
        <w:t>Kursi Nyaman &amp; Desain Modern</w:t>
      </w:r>
    </w:p>
    <w:p w14:paraId="16CF1C6E" w14:textId="77777777" w:rsidR="007F7438" w:rsidRDefault="007F7438" w:rsidP="007F7438">
      <w:pPr>
        <w:pStyle w:val="NormalWeb"/>
      </w:pPr>
      <w:r>
        <w:t>Kursi cafe dibuat dengan kayu solid yang berkualitas sehingga akan nyaman untuk diduduki pelanggan cafe Anda. Dan kursi cafe ini didesain dengan model kontemporer cocok untuk dekorasi terbaru cafe atau restoran Anda. Kursi cafe tersedia dalam pilihan Anda dengan berbagai macam ukuran. Anda dapat memilih warna kursi cafe sesuai dengan yang Anda inginkan.</w:t>
      </w:r>
    </w:p>
    <w:p w14:paraId="22827284" w14:textId="77777777" w:rsidR="007F7438" w:rsidRDefault="007F7438" w:rsidP="007F7438">
      <w:pPr>
        <w:pStyle w:val="Heading3"/>
      </w:pPr>
      <w:r>
        <w:t>Jaminan dan Pengiriman</w:t>
      </w:r>
    </w:p>
    <w:p w14:paraId="01700188" w14:textId="77777777" w:rsidR="007F7438" w:rsidRDefault="007F7438" w:rsidP="007F7438">
      <w:pPr>
        <w:numPr>
          <w:ilvl w:val="0"/>
          <w:numId w:val="17"/>
        </w:numPr>
        <w:spacing w:before="100" w:beforeAutospacing="1" w:after="100" w:afterAutospacing="1" w:line="240" w:lineRule="auto"/>
        <w:ind w:left="1440"/>
      </w:pPr>
    </w:p>
    <w:p w14:paraId="40F76E23" w14:textId="77777777" w:rsidR="007F7438" w:rsidRDefault="007F7438" w:rsidP="007F7438">
      <w:pPr>
        <w:numPr>
          <w:ilvl w:val="1"/>
          <w:numId w:val="17"/>
        </w:numPr>
        <w:spacing w:before="100" w:beforeAutospacing="1" w:after="100" w:afterAutospacing="1" w:line="240" w:lineRule="auto"/>
      </w:pPr>
      <w:r>
        <w:t>Jaminan barang yang kami kirim sesuai dengan produk yang Anda pesan. Jika produk tidak sesuai dengan apa yang Anda inginkan, barang akan kami dengan yang Anda inginkan</w:t>
      </w:r>
    </w:p>
    <w:p w14:paraId="6F49033D" w14:textId="77777777" w:rsidR="007F7438" w:rsidRDefault="007F7438" w:rsidP="007F7438">
      <w:pPr>
        <w:numPr>
          <w:ilvl w:val="1"/>
          <w:numId w:val="17"/>
        </w:numPr>
        <w:spacing w:before="100" w:beforeAutospacing="1" w:after="100" w:afterAutospacing="1" w:line="240" w:lineRule="auto"/>
      </w:pPr>
      <w:r>
        <w:t>Kami menerima pengiriman ke seluruh Indonesia dengan perusahaan Expedisi Truk yang mengantar sesuai lokasi Anda</w:t>
      </w:r>
    </w:p>
    <w:p w14:paraId="5F0E2E40" w14:textId="77777777" w:rsidR="007F7438" w:rsidRDefault="007F7438" w:rsidP="007F7438">
      <w:pPr>
        <w:numPr>
          <w:ilvl w:val="1"/>
          <w:numId w:val="17"/>
        </w:numPr>
        <w:spacing w:before="100" w:beforeAutospacing="1" w:after="100" w:afterAutospacing="1" w:line="240" w:lineRule="auto"/>
      </w:pPr>
      <w:r>
        <w:t>Semua produk kami kemas dengan menggunakan kardus ikan ganda yang rapi dan aman</w:t>
      </w:r>
    </w:p>
    <w:p w14:paraId="12FF58F7" w14:textId="4E35897E" w:rsidR="007F7438" w:rsidRDefault="007F7438"/>
    <w:p w14:paraId="76E87B4A" w14:textId="77777777" w:rsidR="007F7438" w:rsidRDefault="007F7438">
      <w:bookmarkStart w:id="2" w:name="_GoBack"/>
      <w:bookmarkEnd w:id="2"/>
    </w:p>
    <w:sectPr w:rsidR="007F7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DF8"/>
    <w:multiLevelType w:val="multilevel"/>
    <w:tmpl w:val="7850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2692A"/>
    <w:multiLevelType w:val="multilevel"/>
    <w:tmpl w:val="8FB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23480"/>
    <w:multiLevelType w:val="multilevel"/>
    <w:tmpl w:val="8ABC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41412"/>
    <w:multiLevelType w:val="multilevel"/>
    <w:tmpl w:val="42E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E3B21"/>
    <w:multiLevelType w:val="multilevel"/>
    <w:tmpl w:val="2C94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D1BA0"/>
    <w:multiLevelType w:val="multilevel"/>
    <w:tmpl w:val="F008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B1729"/>
    <w:multiLevelType w:val="multilevel"/>
    <w:tmpl w:val="4EDE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425"/>
    <w:multiLevelType w:val="multilevel"/>
    <w:tmpl w:val="AEC8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B4216"/>
    <w:multiLevelType w:val="multilevel"/>
    <w:tmpl w:val="2DB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61370"/>
    <w:multiLevelType w:val="multilevel"/>
    <w:tmpl w:val="E7E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01A0F"/>
    <w:multiLevelType w:val="multilevel"/>
    <w:tmpl w:val="AA3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627FF"/>
    <w:multiLevelType w:val="multilevel"/>
    <w:tmpl w:val="2EAA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718A5"/>
    <w:multiLevelType w:val="multilevel"/>
    <w:tmpl w:val="5FD4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871A3"/>
    <w:multiLevelType w:val="multilevel"/>
    <w:tmpl w:val="B2C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9B74F3"/>
    <w:multiLevelType w:val="multilevel"/>
    <w:tmpl w:val="D25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207B3"/>
    <w:multiLevelType w:val="multilevel"/>
    <w:tmpl w:val="1688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E3E10"/>
    <w:multiLevelType w:val="multilevel"/>
    <w:tmpl w:val="69D8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1"/>
  </w:num>
  <w:num w:numId="4">
    <w:abstractNumId w:val="5"/>
  </w:num>
  <w:num w:numId="5">
    <w:abstractNumId w:val="10"/>
  </w:num>
  <w:num w:numId="6">
    <w:abstractNumId w:val="6"/>
  </w:num>
  <w:num w:numId="7">
    <w:abstractNumId w:val="3"/>
  </w:num>
  <w:num w:numId="8">
    <w:abstractNumId w:val="0"/>
  </w:num>
  <w:num w:numId="9">
    <w:abstractNumId w:val="13"/>
  </w:num>
  <w:num w:numId="10">
    <w:abstractNumId w:val="7"/>
  </w:num>
  <w:num w:numId="11">
    <w:abstractNumId w:val="1"/>
  </w:num>
  <w:num w:numId="12">
    <w:abstractNumId w:val="4"/>
  </w:num>
  <w:num w:numId="13">
    <w:abstractNumId w:val="8"/>
  </w:num>
  <w:num w:numId="14">
    <w:abstractNumId w:val="12"/>
  </w:num>
  <w:num w:numId="15">
    <w:abstractNumId w:val="16"/>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20"/>
    <w:rsid w:val="004747A7"/>
    <w:rsid w:val="00682BDA"/>
    <w:rsid w:val="007B4B20"/>
    <w:rsid w:val="007F7438"/>
    <w:rsid w:val="00831071"/>
    <w:rsid w:val="008A4718"/>
    <w:rsid w:val="009422A1"/>
    <w:rsid w:val="00946849"/>
    <w:rsid w:val="00B04620"/>
    <w:rsid w:val="00DA6E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8F0E"/>
  <w15:chartTrackingRefBased/>
  <w15:docId w15:val="{1A05C781-FB54-47B2-BED0-80DAD686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0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831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2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071"/>
    <w:rPr>
      <w:rFonts w:ascii="Times New Roman" w:eastAsia="Times New Roman" w:hAnsi="Times New Roman" w:cs="Times New Roman"/>
      <w:b/>
      <w:bCs/>
      <w:kern w:val="36"/>
      <w:sz w:val="48"/>
      <w:szCs w:val="48"/>
      <w:lang w:eastAsia="en-ID"/>
    </w:rPr>
  </w:style>
  <w:style w:type="paragraph" w:customStyle="1" w:styleId="price">
    <w:name w:val="price"/>
    <w:basedOn w:val="Normal"/>
    <w:rsid w:val="008310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woocommerce-price-amount">
    <w:name w:val="woocommerce-price-amount"/>
    <w:basedOn w:val="DefaultParagraphFont"/>
    <w:rsid w:val="00831071"/>
  </w:style>
  <w:style w:type="character" w:customStyle="1" w:styleId="woocommerce-price-currencysymbol">
    <w:name w:val="woocommerce-price-currencysymbol"/>
    <w:basedOn w:val="DefaultParagraphFont"/>
    <w:rsid w:val="00831071"/>
  </w:style>
  <w:style w:type="character" w:customStyle="1" w:styleId="sale">
    <w:name w:val="sale"/>
    <w:basedOn w:val="DefaultParagraphFont"/>
    <w:rsid w:val="00831071"/>
  </w:style>
  <w:style w:type="paragraph" w:customStyle="1" w:styleId="stock">
    <w:name w:val="stock"/>
    <w:basedOn w:val="Normal"/>
    <w:rsid w:val="0083107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8310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831071"/>
    <w:rPr>
      <w:b/>
      <w:bCs/>
    </w:rPr>
  </w:style>
  <w:style w:type="character" w:customStyle="1" w:styleId="sku">
    <w:name w:val="sku"/>
    <w:basedOn w:val="DefaultParagraphFont"/>
    <w:rsid w:val="00831071"/>
  </w:style>
  <w:style w:type="character" w:customStyle="1" w:styleId="postedin">
    <w:name w:val="posted_in"/>
    <w:basedOn w:val="DefaultParagraphFont"/>
    <w:rsid w:val="00831071"/>
  </w:style>
  <w:style w:type="character" w:styleId="Hyperlink">
    <w:name w:val="Hyperlink"/>
    <w:basedOn w:val="DefaultParagraphFont"/>
    <w:uiPriority w:val="99"/>
    <w:semiHidden/>
    <w:unhideWhenUsed/>
    <w:rsid w:val="00831071"/>
    <w:rPr>
      <w:color w:val="0000FF"/>
      <w:u w:val="single"/>
    </w:rPr>
  </w:style>
  <w:style w:type="character" w:customStyle="1" w:styleId="taggedas">
    <w:name w:val="tagged_as"/>
    <w:basedOn w:val="DefaultParagraphFont"/>
    <w:rsid w:val="00831071"/>
  </w:style>
  <w:style w:type="character" w:customStyle="1" w:styleId="Heading2Char">
    <w:name w:val="Heading 2 Char"/>
    <w:basedOn w:val="DefaultParagraphFont"/>
    <w:link w:val="Heading2"/>
    <w:uiPriority w:val="9"/>
    <w:semiHidden/>
    <w:rsid w:val="00831071"/>
    <w:rPr>
      <w:rFonts w:asciiTheme="majorHAnsi" w:eastAsiaTheme="majorEastAsia" w:hAnsiTheme="majorHAnsi" w:cstheme="majorBidi"/>
      <w:color w:val="2F5496" w:themeColor="accent1" w:themeShade="BF"/>
      <w:sz w:val="26"/>
      <w:szCs w:val="26"/>
    </w:rPr>
  </w:style>
  <w:style w:type="paragraph" w:customStyle="1" w:styleId="meta-brand">
    <w:name w:val="meta-brand"/>
    <w:basedOn w:val="Normal"/>
    <w:rsid w:val="00B0462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wp-caption-text">
    <w:name w:val="wp-caption-text"/>
    <w:basedOn w:val="Normal"/>
    <w:rsid w:val="00B0462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semiHidden/>
    <w:rsid w:val="00682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47853">
      <w:bodyDiv w:val="1"/>
      <w:marLeft w:val="0"/>
      <w:marRight w:val="0"/>
      <w:marTop w:val="0"/>
      <w:marBottom w:val="0"/>
      <w:divBdr>
        <w:top w:val="none" w:sz="0" w:space="0" w:color="auto"/>
        <w:left w:val="none" w:sz="0" w:space="0" w:color="auto"/>
        <w:bottom w:val="none" w:sz="0" w:space="0" w:color="auto"/>
        <w:right w:val="none" w:sz="0" w:space="0" w:color="auto"/>
      </w:divBdr>
      <w:divsChild>
        <w:div w:id="44915025">
          <w:marLeft w:val="0"/>
          <w:marRight w:val="0"/>
          <w:marTop w:val="0"/>
          <w:marBottom w:val="0"/>
          <w:divBdr>
            <w:top w:val="none" w:sz="0" w:space="0" w:color="auto"/>
            <w:left w:val="none" w:sz="0" w:space="0" w:color="auto"/>
            <w:bottom w:val="none" w:sz="0" w:space="0" w:color="auto"/>
            <w:right w:val="none" w:sz="0" w:space="0" w:color="auto"/>
          </w:divBdr>
        </w:div>
      </w:divsChild>
    </w:div>
    <w:div w:id="450514430">
      <w:bodyDiv w:val="1"/>
      <w:marLeft w:val="0"/>
      <w:marRight w:val="0"/>
      <w:marTop w:val="0"/>
      <w:marBottom w:val="0"/>
      <w:divBdr>
        <w:top w:val="none" w:sz="0" w:space="0" w:color="auto"/>
        <w:left w:val="none" w:sz="0" w:space="0" w:color="auto"/>
        <w:bottom w:val="none" w:sz="0" w:space="0" w:color="auto"/>
        <w:right w:val="none" w:sz="0" w:space="0" w:color="auto"/>
      </w:divBdr>
      <w:divsChild>
        <w:div w:id="90780745">
          <w:marLeft w:val="0"/>
          <w:marRight w:val="0"/>
          <w:marTop w:val="0"/>
          <w:marBottom w:val="0"/>
          <w:divBdr>
            <w:top w:val="none" w:sz="0" w:space="0" w:color="auto"/>
            <w:left w:val="none" w:sz="0" w:space="0" w:color="auto"/>
            <w:bottom w:val="none" w:sz="0" w:space="0" w:color="auto"/>
            <w:right w:val="none" w:sz="0" w:space="0" w:color="auto"/>
          </w:divBdr>
          <w:divsChild>
            <w:div w:id="550112627">
              <w:marLeft w:val="0"/>
              <w:marRight w:val="0"/>
              <w:marTop w:val="0"/>
              <w:marBottom w:val="0"/>
              <w:divBdr>
                <w:top w:val="none" w:sz="0" w:space="0" w:color="auto"/>
                <w:left w:val="none" w:sz="0" w:space="0" w:color="auto"/>
                <w:bottom w:val="none" w:sz="0" w:space="0" w:color="auto"/>
                <w:right w:val="none" w:sz="0" w:space="0" w:color="auto"/>
              </w:divBdr>
            </w:div>
          </w:divsChild>
        </w:div>
        <w:div w:id="862481137">
          <w:marLeft w:val="0"/>
          <w:marRight w:val="0"/>
          <w:marTop w:val="0"/>
          <w:marBottom w:val="0"/>
          <w:divBdr>
            <w:top w:val="none" w:sz="0" w:space="0" w:color="auto"/>
            <w:left w:val="none" w:sz="0" w:space="0" w:color="auto"/>
            <w:bottom w:val="none" w:sz="0" w:space="0" w:color="auto"/>
            <w:right w:val="none" w:sz="0" w:space="0" w:color="auto"/>
          </w:divBdr>
          <w:divsChild>
            <w:div w:id="1983385983">
              <w:marLeft w:val="0"/>
              <w:marRight w:val="0"/>
              <w:marTop w:val="0"/>
              <w:marBottom w:val="0"/>
              <w:divBdr>
                <w:top w:val="none" w:sz="0" w:space="0" w:color="auto"/>
                <w:left w:val="none" w:sz="0" w:space="0" w:color="auto"/>
                <w:bottom w:val="none" w:sz="0" w:space="0" w:color="auto"/>
                <w:right w:val="none" w:sz="0" w:space="0" w:color="auto"/>
              </w:divBdr>
            </w:div>
          </w:divsChild>
        </w:div>
        <w:div w:id="1431586518">
          <w:marLeft w:val="0"/>
          <w:marRight w:val="0"/>
          <w:marTop w:val="0"/>
          <w:marBottom w:val="0"/>
          <w:divBdr>
            <w:top w:val="none" w:sz="0" w:space="0" w:color="auto"/>
            <w:left w:val="none" w:sz="0" w:space="0" w:color="auto"/>
            <w:bottom w:val="none" w:sz="0" w:space="0" w:color="auto"/>
            <w:right w:val="none" w:sz="0" w:space="0" w:color="auto"/>
          </w:divBdr>
        </w:div>
      </w:divsChild>
    </w:div>
    <w:div w:id="974414425">
      <w:bodyDiv w:val="1"/>
      <w:marLeft w:val="0"/>
      <w:marRight w:val="0"/>
      <w:marTop w:val="0"/>
      <w:marBottom w:val="0"/>
      <w:divBdr>
        <w:top w:val="none" w:sz="0" w:space="0" w:color="auto"/>
        <w:left w:val="none" w:sz="0" w:space="0" w:color="auto"/>
        <w:bottom w:val="none" w:sz="0" w:space="0" w:color="auto"/>
        <w:right w:val="none" w:sz="0" w:space="0" w:color="auto"/>
      </w:divBdr>
      <w:divsChild>
        <w:div w:id="1262643048">
          <w:marLeft w:val="0"/>
          <w:marRight w:val="0"/>
          <w:marTop w:val="0"/>
          <w:marBottom w:val="0"/>
          <w:divBdr>
            <w:top w:val="none" w:sz="0" w:space="0" w:color="auto"/>
            <w:left w:val="none" w:sz="0" w:space="0" w:color="auto"/>
            <w:bottom w:val="none" w:sz="0" w:space="0" w:color="auto"/>
            <w:right w:val="none" w:sz="0" w:space="0" w:color="auto"/>
          </w:divBdr>
        </w:div>
      </w:divsChild>
    </w:div>
    <w:div w:id="1018192251">
      <w:bodyDiv w:val="1"/>
      <w:marLeft w:val="0"/>
      <w:marRight w:val="0"/>
      <w:marTop w:val="0"/>
      <w:marBottom w:val="0"/>
      <w:divBdr>
        <w:top w:val="none" w:sz="0" w:space="0" w:color="auto"/>
        <w:left w:val="none" w:sz="0" w:space="0" w:color="auto"/>
        <w:bottom w:val="none" w:sz="0" w:space="0" w:color="auto"/>
        <w:right w:val="none" w:sz="0" w:space="0" w:color="auto"/>
      </w:divBdr>
      <w:divsChild>
        <w:div w:id="1578637065">
          <w:marLeft w:val="0"/>
          <w:marRight w:val="0"/>
          <w:marTop w:val="0"/>
          <w:marBottom w:val="0"/>
          <w:divBdr>
            <w:top w:val="none" w:sz="0" w:space="0" w:color="auto"/>
            <w:left w:val="none" w:sz="0" w:space="0" w:color="auto"/>
            <w:bottom w:val="none" w:sz="0" w:space="0" w:color="auto"/>
            <w:right w:val="none" w:sz="0" w:space="0" w:color="auto"/>
          </w:divBdr>
        </w:div>
      </w:divsChild>
    </w:div>
    <w:div w:id="1114060849">
      <w:bodyDiv w:val="1"/>
      <w:marLeft w:val="0"/>
      <w:marRight w:val="0"/>
      <w:marTop w:val="0"/>
      <w:marBottom w:val="0"/>
      <w:divBdr>
        <w:top w:val="none" w:sz="0" w:space="0" w:color="auto"/>
        <w:left w:val="none" w:sz="0" w:space="0" w:color="auto"/>
        <w:bottom w:val="none" w:sz="0" w:space="0" w:color="auto"/>
        <w:right w:val="none" w:sz="0" w:space="0" w:color="auto"/>
      </w:divBdr>
    </w:div>
    <w:div w:id="1144815059">
      <w:bodyDiv w:val="1"/>
      <w:marLeft w:val="0"/>
      <w:marRight w:val="0"/>
      <w:marTop w:val="0"/>
      <w:marBottom w:val="0"/>
      <w:divBdr>
        <w:top w:val="none" w:sz="0" w:space="0" w:color="auto"/>
        <w:left w:val="none" w:sz="0" w:space="0" w:color="auto"/>
        <w:bottom w:val="none" w:sz="0" w:space="0" w:color="auto"/>
        <w:right w:val="none" w:sz="0" w:space="0" w:color="auto"/>
      </w:divBdr>
      <w:divsChild>
        <w:div w:id="669138909">
          <w:marLeft w:val="0"/>
          <w:marRight w:val="0"/>
          <w:marTop w:val="0"/>
          <w:marBottom w:val="0"/>
          <w:divBdr>
            <w:top w:val="none" w:sz="0" w:space="0" w:color="auto"/>
            <w:left w:val="none" w:sz="0" w:space="0" w:color="auto"/>
            <w:bottom w:val="none" w:sz="0" w:space="0" w:color="auto"/>
            <w:right w:val="none" w:sz="0" w:space="0" w:color="auto"/>
          </w:divBdr>
          <w:divsChild>
            <w:div w:id="1795706456">
              <w:marLeft w:val="0"/>
              <w:marRight w:val="0"/>
              <w:marTop w:val="0"/>
              <w:marBottom w:val="0"/>
              <w:divBdr>
                <w:top w:val="none" w:sz="0" w:space="0" w:color="auto"/>
                <w:left w:val="none" w:sz="0" w:space="0" w:color="auto"/>
                <w:bottom w:val="none" w:sz="0" w:space="0" w:color="auto"/>
                <w:right w:val="none" w:sz="0" w:space="0" w:color="auto"/>
              </w:divBdr>
            </w:div>
          </w:divsChild>
        </w:div>
        <w:div w:id="863402702">
          <w:marLeft w:val="0"/>
          <w:marRight w:val="0"/>
          <w:marTop w:val="0"/>
          <w:marBottom w:val="0"/>
          <w:divBdr>
            <w:top w:val="none" w:sz="0" w:space="0" w:color="auto"/>
            <w:left w:val="none" w:sz="0" w:space="0" w:color="auto"/>
            <w:bottom w:val="none" w:sz="0" w:space="0" w:color="auto"/>
            <w:right w:val="none" w:sz="0" w:space="0" w:color="auto"/>
          </w:divBdr>
          <w:divsChild>
            <w:div w:id="341781081">
              <w:marLeft w:val="0"/>
              <w:marRight w:val="0"/>
              <w:marTop w:val="0"/>
              <w:marBottom w:val="0"/>
              <w:divBdr>
                <w:top w:val="none" w:sz="0" w:space="0" w:color="auto"/>
                <w:left w:val="none" w:sz="0" w:space="0" w:color="auto"/>
                <w:bottom w:val="none" w:sz="0" w:space="0" w:color="auto"/>
                <w:right w:val="none" w:sz="0" w:space="0" w:color="auto"/>
              </w:divBdr>
            </w:div>
          </w:divsChild>
        </w:div>
        <w:div w:id="1728995099">
          <w:marLeft w:val="0"/>
          <w:marRight w:val="0"/>
          <w:marTop w:val="0"/>
          <w:marBottom w:val="0"/>
          <w:divBdr>
            <w:top w:val="none" w:sz="0" w:space="0" w:color="auto"/>
            <w:left w:val="none" w:sz="0" w:space="0" w:color="auto"/>
            <w:bottom w:val="none" w:sz="0" w:space="0" w:color="auto"/>
            <w:right w:val="none" w:sz="0" w:space="0" w:color="auto"/>
          </w:divBdr>
        </w:div>
      </w:divsChild>
    </w:div>
    <w:div w:id="1293554423">
      <w:bodyDiv w:val="1"/>
      <w:marLeft w:val="0"/>
      <w:marRight w:val="0"/>
      <w:marTop w:val="0"/>
      <w:marBottom w:val="0"/>
      <w:divBdr>
        <w:top w:val="none" w:sz="0" w:space="0" w:color="auto"/>
        <w:left w:val="none" w:sz="0" w:space="0" w:color="auto"/>
        <w:bottom w:val="none" w:sz="0" w:space="0" w:color="auto"/>
        <w:right w:val="none" w:sz="0" w:space="0" w:color="auto"/>
      </w:divBdr>
    </w:div>
    <w:div w:id="1342971197">
      <w:bodyDiv w:val="1"/>
      <w:marLeft w:val="0"/>
      <w:marRight w:val="0"/>
      <w:marTop w:val="0"/>
      <w:marBottom w:val="0"/>
      <w:divBdr>
        <w:top w:val="none" w:sz="0" w:space="0" w:color="auto"/>
        <w:left w:val="none" w:sz="0" w:space="0" w:color="auto"/>
        <w:bottom w:val="none" w:sz="0" w:space="0" w:color="auto"/>
        <w:right w:val="none" w:sz="0" w:space="0" w:color="auto"/>
      </w:divBdr>
      <w:divsChild>
        <w:div w:id="148442864">
          <w:marLeft w:val="0"/>
          <w:marRight w:val="0"/>
          <w:marTop w:val="0"/>
          <w:marBottom w:val="0"/>
          <w:divBdr>
            <w:top w:val="none" w:sz="0" w:space="0" w:color="auto"/>
            <w:left w:val="none" w:sz="0" w:space="0" w:color="auto"/>
            <w:bottom w:val="none" w:sz="0" w:space="0" w:color="auto"/>
            <w:right w:val="none" w:sz="0" w:space="0" w:color="auto"/>
          </w:divBdr>
          <w:divsChild>
            <w:div w:id="1759912032">
              <w:marLeft w:val="0"/>
              <w:marRight w:val="0"/>
              <w:marTop w:val="0"/>
              <w:marBottom w:val="0"/>
              <w:divBdr>
                <w:top w:val="none" w:sz="0" w:space="0" w:color="auto"/>
                <w:left w:val="none" w:sz="0" w:space="0" w:color="auto"/>
                <w:bottom w:val="none" w:sz="0" w:space="0" w:color="auto"/>
                <w:right w:val="none" w:sz="0" w:space="0" w:color="auto"/>
              </w:divBdr>
            </w:div>
          </w:divsChild>
        </w:div>
        <w:div w:id="287050148">
          <w:marLeft w:val="0"/>
          <w:marRight w:val="0"/>
          <w:marTop w:val="0"/>
          <w:marBottom w:val="0"/>
          <w:divBdr>
            <w:top w:val="none" w:sz="0" w:space="0" w:color="auto"/>
            <w:left w:val="none" w:sz="0" w:space="0" w:color="auto"/>
            <w:bottom w:val="none" w:sz="0" w:space="0" w:color="auto"/>
            <w:right w:val="none" w:sz="0" w:space="0" w:color="auto"/>
          </w:divBdr>
          <w:divsChild>
            <w:div w:id="363751722">
              <w:marLeft w:val="0"/>
              <w:marRight w:val="0"/>
              <w:marTop w:val="0"/>
              <w:marBottom w:val="0"/>
              <w:divBdr>
                <w:top w:val="none" w:sz="0" w:space="0" w:color="auto"/>
                <w:left w:val="none" w:sz="0" w:space="0" w:color="auto"/>
                <w:bottom w:val="none" w:sz="0" w:space="0" w:color="auto"/>
                <w:right w:val="none" w:sz="0" w:space="0" w:color="auto"/>
              </w:divBdr>
            </w:div>
          </w:divsChild>
        </w:div>
        <w:div w:id="1982424497">
          <w:marLeft w:val="0"/>
          <w:marRight w:val="0"/>
          <w:marTop w:val="0"/>
          <w:marBottom w:val="0"/>
          <w:divBdr>
            <w:top w:val="none" w:sz="0" w:space="0" w:color="auto"/>
            <w:left w:val="none" w:sz="0" w:space="0" w:color="auto"/>
            <w:bottom w:val="none" w:sz="0" w:space="0" w:color="auto"/>
            <w:right w:val="none" w:sz="0" w:space="0" w:color="auto"/>
          </w:divBdr>
        </w:div>
      </w:divsChild>
    </w:div>
    <w:div w:id="1380739159">
      <w:bodyDiv w:val="1"/>
      <w:marLeft w:val="0"/>
      <w:marRight w:val="0"/>
      <w:marTop w:val="0"/>
      <w:marBottom w:val="0"/>
      <w:divBdr>
        <w:top w:val="none" w:sz="0" w:space="0" w:color="auto"/>
        <w:left w:val="none" w:sz="0" w:space="0" w:color="auto"/>
        <w:bottom w:val="none" w:sz="0" w:space="0" w:color="auto"/>
        <w:right w:val="none" w:sz="0" w:space="0" w:color="auto"/>
      </w:divBdr>
      <w:divsChild>
        <w:div w:id="306863656">
          <w:marLeft w:val="0"/>
          <w:marRight w:val="0"/>
          <w:marTop w:val="0"/>
          <w:marBottom w:val="0"/>
          <w:divBdr>
            <w:top w:val="none" w:sz="0" w:space="0" w:color="auto"/>
            <w:left w:val="none" w:sz="0" w:space="0" w:color="auto"/>
            <w:bottom w:val="none" w:sz="0" w:space="0" w:color="auto"/>
            <w:right w:val="none" w:sz="0" w:space="0" w:color="auto"/>
          </w:divBdr>
        </w:div>
      </w:divsChild>
    </w:div>
    <w:div w:id="1616403169">
      <w:bodyDiv w:val="1"/>
      <w:marLeft w:val="0"/>
      <w:marRight w:val="0"/>
      <w:marTop w:val="0"/>
      <w:marBottom w:val="0"/>
      <w:divBdr>
        <w:top w:val="none" w:sz="0" w:space="0" w:color="auto"/>
        <w:left w:val="none" w:sz="0" w:space="0" w:color="auto"/>
        <w:bottom w:val="none" w:sz="0" w:space="0" w:color="auto"/>
        <w:right w:val="none" w:sz="0" w:space="0" w:color="auto"/>
      </w:divBdr>
      <w:divsChild>
        <w:div w:id="1806047076">
          <w:marLeft w:val="0"/>
          <w:marRight w:val="0"/>
          <w:marTop w:val="0"/>
          <w:marBottom w:val="0"/>
          <w:divBdr>
            <w:top w:val="none" w:sz="0" w:space="0" w:color="auto"/>
            <w:left w:val="none" w:sz="0" w:space="0" w:color="auto"/>
            <w:bottom w:val="none" w:sz="0" w:space="0" w:color="auto"/>
            <w:right w:val="none" w:sz="0" w:space="0" w:color="auto"/>
          </w:divBdr>
          <w:divsChild>
            <w:div w:id="1093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6564">
      <w:bodyDiv w:val="1"/>
      <w:marLeft w:val="0"/>
      <w:marRight w:val="0"/>
      <w:marTop w:val="0"/>
      <w:marBottom w:val="0"/>
      <w:divBdr>
        <w:top w:val="none" w:sz="0" w:space="0" w:color="auto"/>
        <w:left w:val="none" w:sz="0" w:space="0" w:color="auto"/>
        <w:bottom w:val="none" w:sz="0" w:space="0" w:color="auto"/>
        <w:right w:val="none" w:sz="0" w:space="0" w:color="auto"/>
      </w:divBdr>
      <w:divsChild>
        <w:div w:id="1919944681">
          <w:marLeft w:val="0"/>
          <w:marRight w:val="0"/>
          <w:marTop w:val="0"/>
          <w:marBottom w:val="0"/>
          <w:divBdr>
            <w:top w:val="none" w:sz="0" w:space="0" w:color="auto"/>
            <w:left w:val="none" w:sz="0" w:space="0" w:color="auto"/>
            <w:bottom w:val="none" w:sz="0" w:space="0" w:color="auto"/>
            <w:right w:val="none" w:sz="0" w:space="0" w:color="auto"/>
          </w:divBdr>
          <w:divsChild>
            <w:div w:id="1009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8932">
      <w:bodyDiv w:val="1"/>
      <w:marLeft w:val="0"/>
      <w:marRight w:val="0"/>
      <w:marTop w:val="0"/>
      <w:marBottom w:val="0"/>
      <w:divBdr>
        <w:top w:val="none" w:sz="0" w:space="0" w:color="auto"/>
        <w:left w:val="none" w:sz="0" w:space="0" w:color="auto"/>
        <w:bottom w:val="none" w:sz="0" w:space="0" w:color="auto"/>
        <w:right w:val="none" w:sz="0" w:space="0" w:color="auto"/>
      </w:divBdr>
      <w:divsChild>
        <w:div w:id="1176270352">
          <w:marLeft w:val="0"/>
          <w:marRight w:val="0"/>
          <w:marTop w:val="0"/>
          <w:marBottom w:val="0"/>
          <w:divBdr>
            <w:top w:val="none" w:sz="0" w:space="0" w:color="auto"/>
            <w:left w:val="none" w:sz="0" w:space="0" w:color="auto"/>
            <w:bottom w:val="none" w:sz="0" w:space="0" w:color="auto"/>
            <w:right w:val="none" w:sz="0" w:space="0" w:color="auto"/>
          </w:divBdr>
          <w:divsChild>
            <w:div w:id="1388918346">
              <w:marLeft w:val="0"/>
              <w:marRight w:val="0"/>
              <w:marTop w:val="0"/>
              <w:marBottom w:val="0"/>
              <w:divBdr>
                <w:top w:val="none" w:sz="0" w:space="0" w:color="auto"/>
                <w:left w:val="none" w:sz="0" w:space="0" w:color="auto"/>
                <w:bottom w:val="none" w:sz="0" w:space="0" w:color="auto"/>
                <w:right w:val="none" w:sz="0" w:space="0" w:color="auto"/>
              </w:divBdr>
            </w:div>
          </w:divsChild>
        </w:div>
        <w:div w:id="1680348544">
          <w:marLeft w:val="0"/>
          <w:marRight w:val="0"/>
          <w:marTop w:val="0"/>
          <w:marBottom w:val="0"/>
          <w:divBdr>
            <w:top w:val="none" w:sz="0" w:space="0" w:color="auto"/>
            <w:left w:val="none" w:sz="0" w:space="0" w:color="auto"/>
            <w:bottom w:val="none" w:sz="0" w:space="0" w:color="auto"/>
            <w:right w:val="none" w:sz="0" w:space="0" w:color="auto"/>
          </w:divBdr>
          <w:divsChild>
            <w:div w:id="2134514142">
              <w:marLeft w:val="0"/>
              <w:marRight w:val="0"/>
              <w:marTop w:val="0"/>
              <w:marBottom w:val="0"/>
              <w:divBdr>
                <w:top w:val="none" w:sz="0" w:space="0" w:color="auto"/>
                <w:left w:val="none" w:sz="0" w:space="0" w:color="auto"/>
                <w:bottom w:val="none" w:sz="0" w:space="0" w:color="auto"/>
                <w:right w:val="none" w:sz="0" w:space="0" w:color="auto"/>
              </w:divBdr>
            </w:div>
          </w:divsChild>
        </w:div>
        <w:div w:id="1888645124">
          <w:marLeft w:val="0"/>
          <w:marRight w:val="0"/>
          <w:marTop w:val="0"/>
          <w:marBottom w:val="0"/>
          <w:divBdr>
            <w:top w:val="none" w:sz="0" w:space="0" w:color="auto"/>
            <w:left w:val="none" w:sz="0" w:space="0" w:color="auto"/>
            <w:bottom w:val="none" w:sz="0" w:space="0" w:color="auto"/>
            <w:right w:val="none" w:sz="0" w:space="0" w:color="auto"/>
          </w:divBdr>
        </w:div>
      </w:divsChild>
    </w:div>
    <w:div w:id="2075935023">
      <w:bodyDiv w:val="1"/>
      <w:marLeft w:val="0"/>
      <w:marRight w:val="0"/>
      <w:marTop w:val="0"/>
      <w:marBottom w:val="0"/>
      <w:divBdr>
        <w:top w:val="none" w:sz="0" w:space="0" w:color="auto"/>
        <w:left w:val="none" w:sz="0" w:space="0" w:color="auto"/>
        <w:bottom w:val="none" w:sz="0" w:space="0" w:color="auto"/>
        <w:right w:val="none" w:sz="0" w:space="0" w:color="auto"/>
      </w:divBdr>
    </w:div>
    <w:div w:id="2122525471">
      <w:bodyDiv w:val="1"/>
      <w:marLeft w:val="0"/>
      <w:marRight w:val="0"/>
      <w:marTop w:val="0"/>
      <w:marBottom w:val="0"/>
      <w:divBdr>
        <w:top w:val="none" w:sz="0" w:space="0" w:color="auto"/>
        <w:left w:val="none" w:sz="0" w:space="0" w:color="auto"/>
        <w:bottom w:val="none" w:sz="0" w:space="0" w:color="auto"/>
        <w:right w:val="none" w:sz="0" w:space="0" w:color="auto"/>
      </w:divBdr>
      <w:divsChild>
        <w:div w:id="160119829">
          <w:marLeft w:val="0"/>
          <w:marRight w:val="0"/>
          <w:marTop w:val="0"/>
          <w:marBottom w:val="0"/>
          <w:divBdr>
            <w:top w:val="none" w:sz="0" w:space="0" w:color="auto"/>
            <w:left w:val="none" w:sz="0" w:space="0" w:color="auto"/>
            <w:bottom w:val="none" w:sz="0" w:space="0" w:color="auto"/>
            <w:right w:val="none" w:sz="0" w:space="0" w:color="auto"/>
          </w:divBdr>
          <w:divsChild>
            <w:div w:id="21273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dofurnia.com/product-tag/ukuran-kursi-cafe-kayu/" TargetMode="External"/><Relationship Id="rId18" Type="http://schemas.openxmlformats.org/officeDocument/2006/relationships/hyperlink" Target="https://www.indofurnia.com/product-tag/kursi-cafe-kayu-minimalis/" TargetMode="External"/><Relationship Id="rId26" Type="http://schemas.openxmlformats.org/officeDocument/2006/relationships/hyperlink" Target="https://www.indofurnia.com/product-tag/model-kursi-cafe-kayu/" TargetMode="External"/><Relationship Id="rId39" Type="http://schemas.openxmlformats.org/officeDocument/2006/relationships/image" Target="media/image2.jpeg"/><Relationship Id="rId21" Type="http://schemas.openxmlformats.org/officeDocument/2006/relationships/hyperlink" Target="https://www.indofurnia.com/product-tag/kursi-cafe-murah/" TargetMode="External"/><Relationship Id="rId34" Type="http://schemas.openxmlformats.org/officeDocument/2006/relationships/hyperlink" Target="https://www.indofurnia.com/product-tag/kursi-cafe-minimalis-besi/" TargetMode="External"/><Relationship Id="rId42" Type="http://schemas.openxmlformats.org/officeDocument/2006/relationships/hyperlink" Target="https://www.indofurnia.com/product-tag/harga-kursi-cafe/" TargetMode="External"/><Relationship Id="rId47" Type="http://schemas.openxmlformats.org/officeDocument/2006/relationships/hyperlink" Target="https://www.indofurnia.com/product-tag/kursi-cafe-kayu-murah/" TargetMode="External"/><Relationship Id="rId50" Type="http://schemas.openxmlformats.org/officeDocument/2006/relationships/hyperlink" Target="https://www.indofurnia.com/product-tag/kursi-cafe-minimalis/" TargetMode="External"/><Relationship Id="rId55" Type="http://schemas.openxmlformats.org/officeDocument/2006/relationships/fontTable" Target="fontTable.xml"/><Relationship Id="rId7" Type="http://schemas.openxmlformats.org/officeDocument/2006/relationships/hyperlink" Target="https://www.indofurnia.com/product-tag/kursi-cafe-kayu-jati/" TargetMode="External"/><Relationship Id="rId12" Type="http://schemas.openxmlformats.org/officeDocument/2006/relationships/hyperlink" Target="https://www.indofurnia.com/product-tag/model-kursi-cafe-kayu/" TargetMode="External"/><Relationship Id="rId17" Type="http://schemas.openxmlformats.org/officeDocument/2006/relationships/hyperlink" Target="https://www.indofurnia.com/product-tag/kursi-cafe-kayu-jati/" TargetMode="External"/><Relationship Id="rId25" Type="http://schemas.openxmlformats.org/officeDocument/2006/relationships/hyperlink" Target="https://www.indofurnia.com/product-tag/kursi-makan-modern/" TargetMode="External"/><Relationship Id="rId33" Type="http://schemas.openxmlformats.org/officeDocument/2006/relationships/hyperlink" Target="https://www.indofurnia.com/product-tag/kursi-cafe-minimalis/" TargetMode="External"/><Relationship Id="rId38" Type="http://schemas.openxmlformats.org/officeDocument/2006/relationships/hyperlink" Target="https://www.indofurnia.com/product-tag/model-kursi-cafe-kayu/" TargetMode="External"/><Relationship Id="rId46" Type="http://schemas.openxmlformats.org/officeDocument/2006/relationships/hyperlink" Target="https://www.indofurnia.com/product-tag/kursi-cafe-kayu-minimalis/" TargetMode="External"/><Relationship Id="rId2" Type="http://schemas.openxmlformats.org/officeDocument/2006/relationships/styles" Target="styles.xml"/><Relationship Id="rId16" Type="http://schemas.openxmlformats.org/officeDocument/2006/relationships/hyperlink" Target="https://www.indofurnia.com/product-tag/kursi-cafe-jati/" TargetMode="External"/><Relationship Id="rId20" Type="http://schemas.openxmlformats.org/officeDocument/2006/relationships/hyperlink" Target="https://www.indofurnia.com/product-tag/kursi-cafe-kayu-unik/" TargetMode="External"/><Relationship Id="rId29" Type="http://schemas.openxmlformats.org/officeDocument/2006/relationships/hyperlink" Target="https://www.indofurnia.com/product-brand/indofurnia/" TargetMode="External"/><Relationship Id="rId41" Type="http://schemas.openxmlformats.org/officeDocument/2006/relationships/hyperlink" Target="https://www.indofurnia.com/product-category/furniture-cafe/kursi-cafe/" TargetMode="External"/><Relationship Id="rId54"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indofurnia.com/product-tag/kursi-cafe-jati/" TargetMode="External"/><Relationship Id="rId11" Type="http://schemas.openxmlformats.org/officeDocument/2006/relationships/hyperlink" Target="https://www.indofurnia.com/product-tag/kursi-cafe-outdoor/" TargetMode="External"/><Relationship Id="rId24" Type="http://schemas.openxmlformats.org/officeDocument/2006/relationships/hyperlink" Target="https://www.indofurnia.com/product-tag/kursi-makan-minimalis/" TargetMode="External"/><Relationship Id="rId32" Type="http://schemas.openxmlformats.org/officeDocument/2006/relationships/hyperlink" Target="https://www.indofurnia.com/product-tag/jual-kursi-cafe/" TargetMode="External"/><Relationship Id="rId37" Type="http://schemas.openxmlformats.org/officeDocument/2006/relationships/hyperlink" Target="https://www.indofurnia.com/product-tag/kursi-cafe-murah/" TargetMode="External"/><Relationship Id="rId40" Type="http://schemas.openxmlformats.org/officeDocument/2006/relationships/hyperlink" Target="https://www.indofurnia.com/product-brand/indofurnia/" TargetMode="External"/><Relationship Id="rId45" Type="http://schemas.openxmlformats.org/officeDocument/2006/relationships/hyperlink" Target="https://www.indofurnia.com/product-tag/kursi-cafe-kayu-jati/" TargetMode="External"/><Relationship Id="rId53" Type="http://schemas.openxmlformats.org/officeDocument/2006/relationships/hyperlink" Target="https://www.indofurnia.com/product-tag/kursi-cafe-tinggi/" TargetMode="External"/><Relationship Id="rId5" Type="http://schemas.openxmlformats.org/officeDocument/2006/relationships/hyperlink" Target="https://www.indofurnia.com/product-category/furniture-cafe/kursi-cafe/" TargetMode="External"/><Relationship Id="rId15" Type="http://schemas.openxmlformats.org/officeDocument/2006/relationships/hyperlink" Target="https://www.indofurnia.com/product-category/furniture-cafe/kursi-cafe/" TargetMode="External"/><Relationship Id="rId23" Type="http://schemas.openxmlformats.org/officeDocument/2006/relationships/hyperlink" Target="https://www.indofurnia.com/product-tag/kursi-makan-jati/" TargetMode="External"/><Relationship Id="rId28" Type="http://schemas.openxmlformats.org/officeDocument/2006/relationships/image" Target="media/image1.jpeg"/><Relationship Id="rId36" Type="http://schemas.openxmlformats.org/officeDocument/2006/relationships/hyperlink" Target="https://www.indofurnia.com/product-tag/kursi-cafe-minimalis-murah/" TargetMode="External"/><Relationship Id="rId49" Type="http://schemas.openxmlformats.org/officeDocument/2006/relationships/hyperlink" Target="https://www.indofurnia.com/product-tag/kursi-cafe-kayu-unik/" TargetMode="External"/><Relationship Id="rId10" Type="http://schemas.openxmlformats.org/officeDocument/2006/relationships/hyperlink" Target="https://www.indofurnia.com/product-tag/kursi-cafe-kayu-unik/" TargetMode="External"/><Relationship Id="rId19" Type="http://schemas.openxmlformats.org/officeDocument/2006/relationships/hyperlink" Target="https://www.indofurnia.com/product-tag/kursi-cafe-kayu-panjang/" TargetMode="External"/><Relationship Id="rId31" Type="http://schemas.openxmlformats.org/officeDocument/2006/relationships/hyperlink" Target="https://www.indofurnia.com/product-tag/harga-kursi-cafe/" TargetMode="External"/><Relationship Id="rId44" Type="http://schemas.openxmlformats.org/officeDocument/2006/relationships/hyperlink" Target="https://www.indofurnia.com/product-tag/kursi-cafe-kayu/" TargetMode="External"/><Relationship Id="rId52" Type="http://schemas.openxmlformats.org/officeDocument/2006/relationships/hyperlink" Target="https://www.indofurnia.com/product-tag/kursi-cafe-murah/" TargetMode="External"/><Relationship Id="rId4" Type="http://schemas.openxmlformats.org/officeDocument/2006/relationships/webSettings" Target="webSettings.xml"/><Relationship Id="rId9" Type="http://schemas.openxmlformats.org/officeDocument/2006/relationships/hyperlink" Target="https://www.indofurnia.com/product-tag/kursi-cafe-kayu-panjang/" TargetMode="External"/><Relationship Id="rId14" Type="http://schemas.openxmlformats.org/officeDocument/2006/relationships/hyperlink" Target="https://www.indofurnia.com/product-brand/indofurnia/" TargetMode="External"/><Relationship Id="rId22" Type="http://schemas.openxmlformats.org/officeDocument/2006/relationships/hyperlink" Target="https://www.indofurnia.com/product-tag/kursi-cafe-outdoor/" TargetMode="External"/><Relationship Id="rId27" Type="http://schemas.openxmlformats.org/officeDocument/2006/relationships/hyperlink" Target="https://www.indofurnia.com/product-tag/ukuran-kursi-cafe-kayu/" TargetMode="External"/><Relationship Id="rId30" Type="http://schemas.openxmlformats.org/officeDocument/2006/relationships/hyperlink" Target="https://www.indofurnia.com/product-category/furniture-cafe/kursi-cafe/" TargetMode="External"/><Relationship Id="rId35" Type="http://schemas.openxmlformats.org/officeDocument/2006/relationships/hyperlink" Target="https://www.indofurnia.com/product-tag/kursi-cafe-minimalis-modern/" TargetMode="External"/><Relationship Id="rId43" Type="http://schemas.openxmlformats.org/officeDocument/2006/relationships/hyperlink" Target="https://www.indofurnia.com/product-tag/kursi-cafe-besi/" TargetMode="External"/><Relationship Id="rId48" Type="http://schemas.openxmlformats.org/officeDocument/2006/relationships/hyperlink" Target="https://www.indofurnia.com/product-tag/kursi-cafe-kayu-tinggi/" TargetMode="External"/><Relationship Id="rId56" Type="http://schemas.openxmlformats.org/officeDocument/2006/relationships/theme" Target="theme/theme1.xml"/><Relationship Id="rId8" Type="http://schemas.openxmlformats.org/officeDocument/2006/relationships/hyperlink" Target="https://www.indofurnia.com/product-tag/kursi-cafe-kayu-minimalis/" TargetMode="External"/><Relationship Id="rId51" Type="http://schemas.openxmlformats.org/officeDocument/2006/relationships/hyperlink" Target="https://www.indofurnia.com/product-tag/kursi-cafe-moder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2714</Words>
  <Characters>15470</Characters>
  <Application>Microsoft Office Word</Application>
  <DocSecurity>0</DocSecurity>
  <Lines>128</Lines>
  <Paragraphs>36</Paragraphs>
  <ScaleCrop>false</ScaleCrop>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c:creator>
  <cp:keywords/>
  <dc:description/>
  <cp:lastModifiedBy>aslan</cp:lastModifiedBy>
  <cp:revision>8</cp:revision>
  <dcterms:created xsi:type="dcterms:W3CDTF">2024-07-11T16:11:00Z</dcterms:created>
  <dcterms:modified xsi:type="dcterms:W3CDTF">2024-07-11T16:20:00Z</dcterms:modified>
</cp:coreProperties>
</file>